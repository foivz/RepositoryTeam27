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B26" w:rsidRPr="00AD4526" w:rsidRDefault="00274B26" w:rsidP="00650183">
      <w:pPr>
        <w:jc w:val="both"/>
        <w:rPr>
          <w:rFonts w:cstheme="minorHAnsi"/>
          <w:lang w:val="hr-HR"/>
        </w:rPr>
      </w:pPr>
    </w:p>
    <w:p w:rsidR="00E37D1C" w:rsidRPr="00AD4526" w:rsidRDefault="00E37D1C" w:rsidP="00650183">
      <w:pPr>
        <w:jc w:val="both"/>
        <w:rPr>
          <w:rFonts w:cstheme="minorHAnsi"/>
          <w:lang w:val="hr-HR"/>
        </w:rPr>
      </w:pPr>
      <w:bookmarkStart w:id="0" w:name="_GoBack"/>
      <w:bookmarkEnd w:id="0"/>
    </w:p>
    <w:p w:rsidR="00E37D1C" w:rsidRPr="00AD4526" w:rsidRDefault="00E37D1C" w:rsidP="00650183">
      <w:pPr>
        <w:jc w:val="both"/>
        <w:rPr>
          <w:rFonts w:cstheme="minorHAnsi"/>
          <w:lang w:val="hr-HR"/>
        </w:rPr>
      </w:pPr>
    </w:p>
    <w:p w:rsidR="00E37D1C" w:rsidRPr="00AD4526" w:rsidRDefault="00E37D1C" w:rsidP="00650183">
      <w:pPr>
        <w:jc w:val="both"/>
        <w:rPr>
          <w:rFonts w:cstheme="minorHAnsi"/>
          <w:lang w:val="hr-HR"/>
        </w:rPr>
      </w:pPr>
    </w:p>
    <w:p w:rsidR="00E37D1C" w:rsidRPr="00AD4526" w:rsidRDefault="00E37D1C" w:rsidP="00650183">
      <w:pPr>
        <w:jc w:val="both"/>
        <w:rPr>
          <w:rFonts w:cstheme="minorHAnsi"/>
          <w:lang w:val="hr-HR"/>
        </w:rPr>
      </w:pPr>
    </w:p>
    <w:p w:rsidR="00E37D1C" w:rsidRPr="00AD4526" w:rsidRDefault="00E37D1C" w:rsidP="00650183">
      <w:pPr>
        <w:jc w:val="both"/>
        <w:rPr>
          <w:rFonts w:cstheme="minorHAnsi"/>
          <w:lang w:val="hr-HR"/>
        </w:rPr>
      </w:pPr>
    </w:p>
    <w:p w:rsidR="00E37D1C" w:rsidRPr="00AD4526" w:rsidRDefault="00E37D1C" w:rsidP="00650183">
      <w:pPr>
        <w:jc w:val="both"/>
        <w:rPr>
          <w:rFonts w:cstheme="minorHAnsi"/>
          <w:lang w:val="hr-HR"/>
        </w:rPr>
      </w:pPr>
    </w:p>
    <w:p w:rsidR="00E37D1C" w:rsidRPr="00AD4526" w:rsidRDefault="00E37D1C" w:rsidP="00650183">
      <w:pPr>
        <w:jc w:val="both"/>
        <w:rPr>
          <w:rFonts w:cstheme="minorHAnsi"/>
          <w:lang w:val="hr-HR"/>
        </w:rPr>
      </w:pPr>
    </w:p>
    <w:p w:rsidR="00E37D1C" w:rsidRPr="00AD4526" w:rsidRDefault="00E37D1C" w:rsidP="00650183">
      <w:pPr>
        <w:jc w:val="both"/>
        <w:rPr>
          <w:rFonts w:cstheme="minorHAnsi"/>
          <w:lang w:val="hr-HR"/>
        </w:rPr>
      </w:pPr>
    </w:p>
    <w:p w:rsidR="00E37D1C" w:rsidRPr="00AD4526" w:rsidRDefault="00E37D1C" w:rsidP="00650183">
      <w:pPr>
        <w:jc w:val="both"/>
        <w:rPr>
          <w:rFonts w:cstheme="minorHAnsi"/>
          <w:lang w:val="hr-HR"/>
        </w:rPr>
      </w:pPr>
    </w:p>
    <w:p w:rsidR="00E37D1C" w:rsidRPr="00AD4526" w:rsidRDefault="00E37D1C" w:rsidP="00E37D1C">
      <w:pPr>
        <w:jc w:val="right"/>
        <w:rPr>
          <w:rFonts w:cstheme="minorHAnsi"/>
          <w:b/>
          <w:sz w:val="40"/>
          <w:szCs w:val="40"/>
          <w:lang w:val="hr-HR"/>
        </w:rPr>
      </w:pPr>
      <w:r w:rsidRPr="00AD4526">
        <w:rPr>
          <w:rFonts w:cstheme="minorHAnsi"/>
          <w:b/>
          <w:sz w:val="40"/>
          <w:szCs w:val="40"/>
          <w:lang w:val="hr-HR"/>
        </w:rPr>
        <w:t>e-Inspektor</w:t>
      </w:r>
    </w:p>
    <w:p w:rsidR="00E37D1C" w:rsidRPr="00AD4526" w:rsidRDefault="004617FD" w:rsidP="00E37D1C">
      <w:pPr>
        <w:jc w:val="right"/>
        <w:rPr>
          <w:rFonts w:cstheme="minorHAnsi"/>
          <w:b/>
          <w:sz w:val="40"/>
          <w:szCs w:val="40"/>
          <w:lang w:val="hr-HR"/>
        </w:rPr>
      </w:pPr>
      <w:r w:rsidRPr="00AD4526">
        <w:rPr>
          <w:rFonts w:cstheme="minorHAnsi"/>
          <w:b/>
          <w:sz w:val="40"/>
          <w:szCs w:val="40"/>
          <w:lang w:val="hr-HR"/>
        </w:rPr>
        <w:t>Specifikacija zahtjeva</w:t>
      </w:r>
    </w:p>
    <w:p w:rsidR="00FF270B" w:rsidRPr="00AD4526" w:rsidRDefault="00FF270B" w:rsidP="00E37D1C">
      <w:pPr>
        <w:jc w:val="right"/>
        <w:rPr>
          <w:rFonts w:cstheme="minorHAnsi"/>
          <w:sz w:val="36"/>
          <w:szCs w:val="36"/>
          <w:lang w:val="hr-HR"/>
        </w:rPr>
      </w:pPr>
      <w:r w:rsidRPr="00AD4526">
        <w:rPr>
          <w:rFonts w:cstheme="minorHAnsi"/>
          <w:sz w:val="36"/>
          <w:szCs w:val="36"/>
          <w:lang w:val="hr-HR"/>
        </w:rPr>
        <w:t xml:space="preserve">Verzija </w:t>
      </w:r>
      <w:r w:rsidR="00686C8A">
        <w:rPr>
          <w:rFonts w:cstheme="minorHAnsi"/>
          <w:sz w:val="36"/>
          <w:szCs w:val="36"/>
          <w:lang w:val="hr-HR"/>
        </w:rPr>
        <w:t>2</w:t>
      </w:r>
      <w:r w:rsidR="0050307D">
        <w:rPr>
          <w:rFonts w:cstheme="minorHAnsi"/>
          <w:sz w:val="36"/>
          <w:szCs w:val="36"/>
          <w:lang w:val="hr-HR"/>
        </w:rPr>
        <w:t>.0</w:t>
      </w:r>
    </w:p>
    <w:p w:rsidR="00FF270B" w:rsidRPr="00AD4526" w:rsidRDefault="00FF270B" w:rsidP="00E37D1C">
      <w:pPr>
        <w:jc w:val="right"/>
        <w:rPr>
          <w:rFonts w:cstheme="minorHAnsi"/>
          <w:b/>
          <w:sz w:val="40"/>
          <w:szCs w:val="40"/>
          <w:lang w:val="hr-HR"/>
        </w:rPr>
      </w:pPr>
    </w:p>
    <w:p w:rsidR="00FF270B" w:rsidRPr="00AD4526" w:rsidRDefault="00FF270B" w:rsidP="00FF270B">
      <w:pPr>
        <w:jc w:val="both"/>
        <w:rPr>
          <w:rFonts w:cstheme="minorHAnsi"/>
          <w:b/>
          <w:sz w:val="40"/>
          <w:szCs w:val="40"/>
          <w:lang w:val="hr-HR"/>
        </w:rPr>
      </w:pPr>
    </w:p>
    <w:p w:rsidR="00FF270B" w:rsidRPr="00AD4526" w:rsidRDefault="00FF270B" w:rsidP="00FF270B">
      <w:pPr>
        <w:jc w:val="both"/>
        <w:rPr>
          <w:rFonts w:cstheme="minorHAnsi"/>
          <w:b/>
          <w:sz w:val="40"/>
          <w:szCs w:val="40"/>
          <w:lang w:val="hr-HR"/>
        </w:rPr>
      </w:pPr>
    </w:p>
    <w:p w:rsidR="00FF270B" w:rsidRPr="00AD4526" w:rsidRDefault="00FF270B" w:rsidP="00FF270B">
      <w:pPr>
        <w:jc w:val="both"/>
        <w:rPr>
          <w:rFonts w:cstheme="minorHAnsi"/>
          <w:b/>
          <w:sz w:val="40"/>
          <w:szCs w:val="40"/>
          <w:lang w:val="hr-HR"/>
        </w:rPr>
      </w:pPr>
    </w:p>
    <w:p w:rsidR="00FF270B" w:rsidRPr="00AD4526" w:rsidRDefault="00FF270B" w:rsidP="00FF270B">
      <w:pPr>
        <w:jc w:val="both"/>
        <w:rPr>
          <w:rFonts w:cstheme="minorHAnsi"/>
          <w:b/>
          <w:sz w:val="40"/>
          <w:szCs w:val="40"/>
          <w:lang w:val="hr-HR"/>
        </w:rPr>
      </w:pPr>
    </w:p>
    <w:p w:rsidR="00FF270B" w:rsidRPr="00AD4526" w:rsidRDefault="00FF270B" w:rsidP="00FF270B">
      <w:pPr>
        <w:jc w:val="both"/>
        <w:rPr>
          <w:rFonts w:cstheme="minorHAnsi"/>
          <w:b/>
          <w:sz w:val="40"/>
          <w:szCs w:val="40"/>
          <w:lang w:val="hr-HR"/>
        </w:rPr>
      </w:pPr>
    </w:p>
    <w:p w:rsidR="00FF270B" w:rsidRPr="00AD4526" w:rsidRDefault="00FF270B" w:rsidP="00FF270B">
      <w:pPr>
        <w:jc w:val="both"/>
        <w:rPr>
          <w:rFonts w:cstheme="minorHAnsi"/>
          <w:b/>
          <w:sz w:val="40"/>
          <w:szCs w:val="40"/>
          <w:lang w:val="hr-HR"/>
        </w:rPr>
      </w:pPr>
    </w:p>
    <w:p w:rsidR="00FF270B" w:rsidRPr="00AD4526" w:rsidRDefault="00FF270B" w:rsidP="00FF270B">
      <w:pPr>
        <w:keepLines/>
        <w:widowControl w:val="0"/>
        <w:spacing w:after="120" w:line="240" w:lineRule="atLeast"/>
        <w:rPr>
          <w:rFonts w:eastAsia="Times New Roman" w:cstheme="minorHAnsi"/>
          <w:b/>
          <w:sz w:val="32"/>
          <w:szCs w:val="32"/>
          <w:lang w:val="hr-HR"/>
        </w:rPr>
      </w:pPr>
      <w:bookmarkStart w:id="1" w:name="_Toc156812160"/>
      <w:r w:rsidRPr="00AD4526">
        <w:rPr>
          <w:rFonts w:eastAsia="Times New Roman" w:cstheme="minorHAnsi"/>
          <w:b/>
          <w:sz w:val="32"/>
          <w:szCs w:val="32"/>
          <w:lang w:val="hr-HR"/>
        </w:rPr>
        <w:lastRenderedPageBreak/>
        <w:t>Povijest dokumenta</w:t>
      </w:r>
      <w:bookmarkEnd w:id="1"/>
    </w:p>
    <w:p w:rsidR="00FF270B" w:rsidRPr="00AD4526" w:rsidRDefault="00FF270B" w:rsidP="00FF270B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123"/>
        <w:gridCol w:w="3119"/>
        <w:gridCol w:w="1842"/>
        <w:gridCol w:w="2419"/>
      </w:tblGrid>
      <w:tr w:rsidR="00FF270B" w:rsidRPr="00AD4526" w:rsidTr="00596407">
        <w:trPr>
          <w:cantSplit/>
        </w:trPr>
        <w:tc>
          <w:tcPr>
            <w:tcW w:w="720" w:type="dxa"/>
          </w:tcPr>
          <w:p w:rsidR="00FF270B" w:rsidRPr="00AD4526" w:rsidRDefault="00FF270B" w:rsidP="00FF270B">
            <w:pPr>
              <w:keepLines/>
              <w:widowControl w:val="0"/>
              <w:spacing w:before="60" w:after="120" w:line="240" w:lineRule="auto"/>
              <w:jc w:val="center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b/>
                <w:szCs w:val="20"/>
                <w:lang w:val="hr-HR" w:eastAsia="hr-HR"/>
              </w:rPr>
              <w:t>Br.</w:t>
            </w:r>
          </w:p>
        </w:tc>
        <w:tc>
          <w:tcPr>
            <w:tcW w:w="1123" w:type="dxa"/>
          </w:tcPr>
          <w:p w:rsidR="00FF270B" w:rsidRPr="00AD4526" w:rsidRDefault="00FF270B" w:rsidP="00FF270B">
            <w:pPr>
              <w:keepLines/>
              <w:widowControl w:val="0"/>
              <w:spacing w:before="60" w:after="0" w:line="240" w:lineRule="auto"/>
              <w:jc w:val="center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b/>
                <w:szCs w:val="20"/>
                <w:lang w:val="hr-HR" w:eastAsia="hr-HR"/>
              </w:rPr>
              <w:t>Verzija</w:t>
            </w:r>
          </w:p>
        </w:tc>
        <w:tc>
          <w:tcPr>
            <w:tcW w:w="3119" w:type="dxa"/>
          </w:tcPr>
          <w:p w:rsidR="00FF270B" w:rsidRPr="00AD4526" w:rsidRDefault="00FF270B" w:rsidP="00FF270B">
            <w:pPr>
              <w:keepLines/>
              <w:widowControl w:val="0"/>
              <w:spacing w:before="60" w:after="0" w:line="240" w:lineRule="auto"/>
              <w:jc w:val="center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b/>
                <w:szCs w:val="20"/>
                <w:lang w:val="hr-HR" w:eastAsia="hr-HR"/>
              </w:rPr>
              <w:t>Opis</w:t>
            </w:r>
          </w:p>
        </w:tc>
        <w:tc>
          <w:tcPr>
            <w:tcW w:w="1842" w:type="dxa"/>
          </w:tcPr>
          <w:p w:rsidR="00FF270B" w:rsidRPr="00AD4526" w:rsidRDefault="00FF270B" w:rsidP="00FF270B">
            <w:pPr>
              <w:keepLines/>
              <w:widowControl w:val="0"/>
              <w:spacing w:before="60" w:after="0" w:line="240" w:lineRule="auto"/>
              <w:jc w:val="center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b/>
                <w:szCs w:val="20"/>
                <w:lang w:val="hr-HR" w:eastAsia="hr-HR"/>
              </w:rPr>
              <w:t>Datum</w:t>
            </w:r>
          </w:p>
        </w:tc>
        <w:tc>
          <w:tcPr>
            <w:tcW w:w="2419" w:type="dxa"/>
          </w:tcPr>
          <w:p w:rsidR="00FF270B" w:rsidRPr="00AD4526" w:rsidRDefault="00FF270B" w:rsidP="00FF270B">
            <w:pPr>
              <w:keepLines/>
              <w:widowControl w:val="0"/>
              <w:spacing w:before="60" w:after="0" w:line="240" w:lineRule="auto"/>
              <w:jc w:val="center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b/>
                <w:szCs w:val="20"/>
                <w:lang w:val="hr-HR" w:eastAsia="hr-HR"/>
              </w:rPr>
              <w:t>Autori</w:t>
            </w:r>
          </w:p>
        </w:tc>
      </w:tr>
      <w:tr w:rsidR="00FF270B" w:rsidRPr="00AD4526" w:rsidTr="00596407">
        <w:trPr>
          <w:cantSplit/>
          <w:trHeight w:val="109"/>
        </w:trPr>
        <w:tc>
          <w:tcPr>
            <w:tcW w:w="720" w:type="dxa"/>
          </w:tcPr>
          <w:p w:rsidR="00FF270B" w:rsidRPr="00AD4526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sz w:val="20"/>
                <w:szCs w:val="20"/>
                <w:lang w:val="hr-HR" w:eastAsia="hr-HR"/>
              </w:rPr>
              <w:t>1</w:t>
            </w:r>
          </w:p>
        </w:tc>
        <w:tc>
          <w:tcPr>
            <w:tcW w:w="1123" w:type="dxa"/>
          </w:tcPr>
          <w:p w:rsidR="00FF270B" w:rsidRPr="00AD4526" w:rsidRDefault="00FF270B" w:rsidP="00FF270B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AD4526">
              <w:rPr>
                <w:rFonts w:eastAsia="Times New Roman" w:cstheme="minorHAnsi"/>
                <w:sz w:val="20"/>
                <w:szCs w:val="20"/>
                <w:lang w:val="hr-HR"/>
              </w:rPr>
              <w:t>1.0</w:t>
            </w:r>
          </w:p>
        </w:tc>
        <w:tc>
          <w:tcPr>
            <w:tcW w:w="3119" w:type="dxa"/>
          </w:tcPr>
          <w:p w:rsidR="00FF270B" w:rsidRPr="00AD4526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sz w:val="20"/>
                <w:szCs w:val="20"/>
                <w:lang w:val="hr-HR" w:eastAsia="hr-HR"/>
              </w:rPr>
              <w:t>Inicijalna verzija</w:t>
            </w:r>
          </w:p>
        </w:tc>
        <w:tc>
          <w:tcPr>
            <w:tcW w:w="1842" w:type="dxa"/>
          </w:tcPr>
          <w:p w:rsidR="00FF270B" w:rsidRPr="00AD4526" w:rsidRDefault="00FF270B" w:rsidP="00535D46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AD4526">
              <w:rPr>
                <w:rFonts w:eastAsia="Times New Roman" w:cstheme="minorHAnsi"/>
                <w:sz w:val="20"/>
                <w:szCs w:val="20"/>
                <w:lang w:val="hr-HR"/>
              </w:rPr>
              <w:t>2</w:t>
            </w:r>
            <w:r w:rsidR="00535D46" w:rsidRPr="00AD4526">
              <w:rPr>
                <w:rFonts w:eastAsia="Times New Roman" w:cstheme="minorHAnsi"/>
                <w:sz w:val="20"/>
                <w:szCs w:val="20"/>
                <w:lang w:val="hr-HR"/>
              </w:rPr>
              <w:t>8</w:t>
            </w:r>
            <w:r w:rsidRPr="00AD4526">
              <w:rPr>
                <w:rFonts w:eastAsia="Times New Roman" w:cstheme="minorHAnsi"/>
                <w:sz w:val="20"/>
                <w:szCs w:val="20"/>
                <w:lang w:val="hr-HR"/>
              </w:rPr>
              <w:t>.03.2014</w:t>
            </w:r>
          </w:p>
        </w:tc>
        <w:tc>
          <w:tcPr>
            <w:tcW w:w="2419" w:type="dxa"/>
          </w:tcPr>
          <w:p w:rsidR="00FF270B" w:rsidRPr="00AD4526" w:rsidRDefault="00FF270B" w:rsidP="00FF270B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AD4526">
              <w:rPr>
                <w:rFonts w:eastAsia="Times New Roman" w:cstheme="minorHAnsi"/>
                <w:sz w:val="20"/>
                <w:szCs w:val="20"/>
                <w:lang w:val="hr-HR"/>
              </w:rPr>
              <w:t>L.Lastavec</w:t>
            </w:r>
          </w:p>
        </w:tc>
      </w:tr>
      <w:tr w:rsidR="00FF270B" w:rsidRPr="00AD4526" w:rsidTr="00596407">
        <w:trPr>
          <w:cantSplit/>
          <w:trHeight w:val="109"/>
        </w:trPr>
        <w:tc>
          <w:tcPr>
            <w:tcW w:w="720" w:type="dxa"/>
          </w:tcPr>
          <w:p w:rsidR="00FF270B" w:rsidRPr="00FD69A1" w:rsidRDefault="00FD69A1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FD69A1">
              <w:rPr>
                <w:rFonts w:eastAsia="Times New Roman" w:cstheme="minorHAnsi"/>
                <w:sz w:val="20"/>
                <w:szCs w:val="20"/>
                <w:lang w:val="hr-HR" w:eastAsia="hr-HR"/>
              </w:rPr>
              <w:t>2</w:t>
            </w:r>
          </w:p>
        </w:tc>
        <w:tc>
          <w:tcPr>
            <w:tcW w:w="1123" w:type="dxa"/>
          </w:tcPr>
          <w:p w:rsidR="00FF270B" w:rsidRPr="00FD69A1" w:rsidRDefault="00FD69A1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FD69A1">
              <w:rPr>
                <w:rFonts w:eastAsia="Times New Roman" w:cstheme="minorHAnsi"/>
                <w:sz w:val="20"/>
                <w:szCs w:val="20"/>
                <w:lang w:val="hr-HR" w:eastAsia="hr-HR"/>
              </w:rPr>
              <w:t>1.1.</w:t>
            </w:r>
          </w:p>
        </w:tc>
        <w:tc>
          <w:tcPr>
            <w:tcW w:w="3119" w:type="dxa"/>
          </w:tcPr>
          <w:p w:rsidR="00FF270B" w:rsidRPr="00FD69A1" w:rsidRDefault="00FD69A1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 w:eastAsia="hr-HR"/>
              </w:rPr>
              <w:t>Izmjena naziva rola</w:t>
            </w:r>
            <w:r w:rsidR="00883982">
              <w:rPr>
                <w:rFonts w:eastAsia="Times New Roman" w:cstheme="minorHAnsi"/>
                <w:sz w:val="20"/>
                <w:szCs w:val="20"/>
                <w:lang w:val="hr-HR" w:eastAsia="hr-HR"/>
              </w:rPr>
              <w:t xml:space="preserve"> i dodani zahtjev</w:t>
            </w:r>
          </w:p>
        </w:tc>
        <w:tc>
          <w:tcPr>
            <w:tcW w:w="1842" w:type="dxa"/>
          </w:tcPr>
          <w:p w:rsidR="00FF270B" w:rsidRPr="00FD69A1" w:rsidRDefault="00FD69A1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 w:eastAsia="hr-HR"/>
              </w:rPr>
              <w:t>02.04.2014.</w:t>
            </w:r>
          </w:p>
        </w:tc>
        <w:tc>
          <w:tcPr>
            <w:tcW w:w="2419" w:type="dxa"/>
          </w:tcPr>
          <w:p w:rsidR="00FF270B" w:rsidRPr="00FD69A1" w:rsidRDefault="00FD69A1" w:rsidP="00FF270B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/>
              </w:rPr>
              <w:t>L.Lastavec</w:t>
            </w:r>
          </w:p>
        </w:tc>
      </w:tr>
      <w:tr w:rsidR="00FF270B" w:rsidRPr="00AD4526" w:rsidTr="00596407">
        <w:trPr>
          <w:cantSplit/>
          <w:trHeight w:val="109"/>
        </w:trPr>
        <w:tc>
          <w:tcPr>
            <w:tcW w:w="720" w:type="dxa"/>
          </w:tcPr>
          <w:p w:rsidR="00FF270B" w:rsidRPr="00FD69A1" w:rsidRDefault="00686C8A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 w:eastAsia="hr-HR"/>
              </w:rPr>
              <w:t>3</w:t>
            </w:r>
          </w:p>
        </w:tc>
        <w:tc>
          <w:tcPr>
            <w:tcW w:w="1123" w:type="dxa"/>
          </w:tcPr>
          <w:p w:rsidR="00FF270B" w:rsidRPr="00FD69A1" w:rsidRDefault="00686C8A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 w:eastAsia="hr-HR"/>
              </w:rPr>
              <w:t>1.2</w:t>
            </w:r>
          </w:p>
        </w:tc>
        <w:tc>
          <w:tcPr>
            <w:tcW w:w="3119" w:type="dxa"/>
          </w:tcPr>
          <w:p w:rsidR="00FF270B" w:rsidRPr="00FD69A1" w:rsidRDefault="00686C8A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 w:eastAsia="hr-HR"/>
              </w:rPr>
              <w:t>Izmjena zahtjeva</w:t>
            </w:r>
          </w:p>
        </w:tc>
        <w:tc>
          <w:tcPr>
            <w:tcW w:w="1842" w:type="dxa"/>
          </w:tcPr>
          <w:p w:rsidR="00FF270B" w:rsidRPr="00FD69A1" w:rsidRDefault="00686C8A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 w:eastAsia="hr-HR"/>
              </w:rPr>
              <w:t>26.04.2014.</w:t>
            </w:r>
          </w:p>
        </w:tc>
        <w:tc>
          <w:tcPr>
            <w:tcW w:w="2419" w:type="dxa"/>
          </w:tcPr>
          <w:p w:rsidR="00FF270B" w:rsidRPr="00FD69A1" w:rsidRDefault="00686C8A" w:rsidP="00FF270B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/>
              </w:rPr>
              <w:t>L.Lastavec</w:t>
            </w:r>
          </w:p>
        </w:tc>
      </w:tr>
      <w:tr w:rsidR="00FF270B" w:rsidRPr="00AD4526" w:rsidTr="00596407">
        <w:trPr>
          <w:cantSplit/>
          <w:trHeight w:val="109"/>
        </w:trPr>
        <w:tc>
          <w:tcPr>
            <w:tcW w:w="720" w:type="dxa"/>
          </w:tcPr>
          <w:p w:rsidR="00FF270B" w:rsidRPr="00FD69A1" w:rsidRDefault="0050307D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 w:eastAsia="hr-HR"/>
              </w:rPr>
              <w:t>4</w:t>
            </w:r>
          </w:p>
        </w:tc>
        <w:tc>
          <w:tcPr>
            <w:tcW w:w="1123" w:type="dxa"/>
          </w:tcPr>
          <w:p w:rsidR="00FF270B" w:rsidRPr="00FD69A1" w:rsidRDefault="0050307D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 w:eastAsia="hr-HR"/>
              </w:rPr>
              <w:t>2.0</w:t>
            </w:r>
          </w:p>
        </w:tc>
        <w:tc>
          <w:tcPr>
            <w:tcW w:w="3119" w:type="dxa"/>
          </w:tcPr>
          <w:p w:rsidR="00FF270B" w:rsidRPr="00FD69A1" w:rsidRDefault="0050307D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 w:eastAsia="hr-HR"/>
              </w:rPr>
              <w:t>Izmjena opsega aplikacije</w:t>
            </w:r>
          </w:p>
        </w:tc>
        <w:tc>
          <w:tcPr>
            <w:tcW w:w="1842" w:type="dxa"/>
          </w:tcPr>
          <w:p w:rsidR="00FF270B" w:rsidRPr="00FD69A1" w:rsidRDefault="0050307D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 w:eastAsia="hr-HR"/>
              </w:rPr>
              <w:t>02.05.2014.</w:t>
            </w:r>
          </w:p>
        </w:tc>
        <w:tc>
          <w:tcPr>
            <w:tcW w:w="2419" w:type="dxa"/>
          </w:tcPr>
          <w:p w:rsidR="00FF270B" w:rsidRPr="00FD69A1" w:rsidRDefault="0050307D" w:rsidP="00FF270B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/>
              </w:rPr>
              <w:t>L.Lastavec</w:t>
            </w:r>
          </w:p>
        </w:tc>
      </w:tr>
      <w:tr w:rsidR="00FF270B" w:rsidRPr="00AD4526" w:rsidTr="00596407">
        <w:trPr>
          <w:cantSplit/>
          <w:trHeight w:val="109"/>
        </w:trPr>
        <w:tc>
          <w:tcPr>
            <w:tcW w:w="720" w:type="dxa"/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1123" w:type="dxa"/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3119" w:type="dxa"/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1842" w:type="dxa"/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2419" w:type="dxa"/>
          </w:tcPr>
          <w:p w:rsidR="00FF270B" w:rsidRPr="00FD69A1" w:rsidRDefault="00FF270B" w:rsidP="00FF270B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</w:p>
        </w:tc>
      </w:tr>
      <w:tr w:rsidR="00FF270B" w:rsidRPr="00AD4526" w:rsidTr="00596407">
        <w:trPr>
          <w:cantSplit/>
          <w:trHeight w:val="109"/>
        </w:trPr>
        <w:tc>
          <w:tcPr>
            <w:tcW w:w="720" w:type="dxa"/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1123" w:type="dxa"/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3119" w:type="dxa"/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1842" w:type="dxa"/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2419" w:type="dxa"/>
          </w:tcPr>
          <w:p w:rsidR="00FF270B" w:rsidRPr="00FD69A1" w:rsidRDefault="00FF270B" w:rsidP="00FF270B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</w:p>
        </w:tc>
      </w:tr>
      <w:tr w:rsidR="00FF270B" w:rsidRPr="00AD4526" w:rsidTr="00596407">
        <w:trPr>
          <w:cantSplit/>
          <w:trHeight w:val="109"/>
        </w:trPr>
        <w:tc>
          <w:tcPr>
            <w:tcW w:w="720" w:type="dxa"/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1123" w:type="dxa"/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3119" w:type="dxa"/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1842" w:type="dxa"/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2419" w:type="dxa"/>
          </w:tcPr>
          <w:p w:rsidR="00FF270B" w:rsidRPr="00FD69A1" w:rsidRDefault="00FF270B" w:rsidP="00FF270B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</w:p>
        </w:tc>
      </w:tr>
      <w:tr w:rsidR="00FF270B" w:rsidRPr="00AD4526" w:rsidTr="00596407">
        <w:trPr>
          <w:cantSplit/>
          <w:trHeight w:val="109"/>
        </w:trPr>
        <w:tc>
          <w:tcPr>
            <w:tcW w:w="7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11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F270B" w:rsidRPr="00FD69A1" w:rsidRDefault="00FF270B" w:rsidP="00FF270B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</w:p>
        </w:tc>
      </w:tr>
      <w:tr w:rsidR="00FF270B" w:rsidRPr="00AD4526" w:rsidTr="00596407">
        <w:trPr>
          <w:cantSplit/>
          <w:trHeight w:val="109"/>
        </w:trPr>
        <w:tc>
          <w:tcPr>
            <w:tcW w:w="72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112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F270B" w:rsidRPr="00FD69A1" w:rsidRDefault="00FF270B" w:rsidP="00FF270B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</w:p>
        </w:tc>
      </w:tr>
    </w:tbl>
    <w:p w:rsidR="00FF270B" w:rsidRPr="00AD4526" w:rsidRDefault="00FF270B" w:rsidP="00FF270B">
      <w:pPr>
        <w:widowControl w:val="0"/>
        <w:spacing w:before="240" w:after="120" w:line="240" w:lineRule="atLeast"/>
        <w:outlineLvl w:val="1"/>
        <w:rPr>
          <w:rFonts w:eastAsia="Times New Roman" w:cstheme="minorHAnsi"/>
          <w:b/>
          <w:sz w:val="18"/>
          <w:szCs w:val="18"/>
          <w:lang w:val="hr-HR"/>
        </w:rPr>
      </w:pPr>
    </w:p>
    <w:p w:rsidR="00FF270B" w:rsidRPr="00AD4526" w:rsidRDefault="00FF270B" w:rsidP="00FF270B">
      <w:pPr>
        <w:keepLines/>
        <w:widowControl w:val="0"/>
        <w:spacing w:after="120" w:line="240" w:lineRule="atLeast"/>
        <w:rPr>
          <w:rFonts w:eastAsia="Times New Roman" w:cstheme="minorHAnsi"/>
          <w:b/>
          <w:sz w:val="32"/>
          <w:szCs w:val="32"/>
          <w:lang w:val="hr-HR"/>
        </w:rPr>
      </w:pPr>
      <w:bookmarkStart w:id="2" w:name="_Toc156812161"/>
      <w:r w:rsidRPr="00AD4526">
        <w:rPr>
          <w:rFonts w:eastAsia="Times New Roman" w:cstheme="minorHAnsi"/>
          <w:b/>
          <w:sz w:val="32"/>
          <w:szCs w:val="32"/>
          <w:lang w:val="hr-HR"/>
        </w:rPr>
        <w:t>Odobrenja</w:t>
      </w:r>
      <w:bookmarkEnd w:id="2"/>
    </w:p>
    <w:p w:rsidR="00FF270B" w:rsidRPr="00AD4526" w:rsidRDefault="00FF270B" w:rsidP="00FF270B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tbl>
      <w:tblPr>
        <w:tblW w:w="918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276"/>
        <w:gridCol w:w="2063"/>
        <w:gridCol w:w="1764"/>
        <w:gridCol w:w="2376"/>
      </w:tblGrid>
      <w:tr w:rsidR="00FF270B" w:rsidRPr="00AD4526" w:rsidTr="00596407">
        <w:trPr>
          <w:cantSplit/>
        </w:trPr>
        <w:tc>
          <w:tcPr>
            <w:tcW w:w="1701" w:type="dxa"/>
          </w:tcPr>
          <w:p w:rsidR="00FF270B" w:rsidRPr="00AD4526" w:rsidRDefault="00FF270B" w:rsidP="00FF270B">
            <w:pPr>
              <w:keepLines/>
              <w:widowControl w:val="0"/>
              <w:spacing w:before="60" w:after="120" w:line="240" w:lineRule="auto"/>
              <w:jc w:val="center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b/>
                <w:szCs w:val="20"/>
                <w:lang w:val="hr-HR" w:eastAsia="hr-HR"/>
              </w:rPr>
              <w:t>Datum</w:t>
            </w:r>
          </w:p>
        </w:tc>
        <w:tc>
          <w:tcPr>
            <w:tcW w:w="1276" w:type="dxa"/>
          </w:tcPr>
          <w:p w:rsidR="00FF270B" w:rsidRPr="00AD4526" w:rsidRDefault="00FF270B" w:rsidP="00FF270B">
            <w:pPr>
              <w:keepLines/>
              <w:widowControl w:val="0"/>
              <w:spacing w:before="60" w:after="120" w:line="240" w:lineRule="auto"/>
              <w:jc w:val="center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b/>
                <w:szCs w:val="20"/>
                <w:lang w:val="hr-HR" w:eastAsia="hr-HR"/>
              </w:rPr>
              <w:t>Verzija</w:t>
            </w:r>
          </w:p>
        </w:tc>
        <w:tc>
          <w:tcPr>
            <w:tcW w:w="2063" w:type="dxa"/>
          </w:tcPr>
          <w:p w:rsidR="00FF270B" w:rsidRPr="00AD4526" w:rsidRDefault="00FF270B" w:rsidP="00FF270B">
            <w:pPr>
              <w:keepLines/>
              <w:widowControl w:val="0"/>
              <w:spacing w:before="60" w:after="120" w:line="240" w:lineRule="auto"/>
              <w:jc w:val="center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b/>
                <w:szCs w:val="20"/>
                <w:lang w:val="hr-HR" w:eastAsia="hr-HR"/>
              </w:rPr>
              <w:t>Ime i prezime</w:t>
            </w:r>
          </w:p>
        </w:tc>
        <w:tc>
          <w:tcPr>
            <w:tcW w:w="1764" w:type="dxa"/>
          </w:tcPr>
          <w:p w:rsidR="00FF270B" w:rsidRPr="00AD4526" w:rsidRDefault="00FF270B" w:rsidP="00FF270B">
            <w:pPr>
              <w:keepLines/>
              <w:widowControl w:val="0"/>
              <w:spacing w:before="60" w:after="0" w:line="240" w:lineRule="auto"/>
              <w:jc w:val="both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b/>
                <w:szCs w:val="20"/>
                <w:lang w:val="hr-HR" w:eastAsia="hr-HR"/>
              </w:rPr>
              <w:t>Uloga</w:t>
            </w:r>
          </w:p>
        </w:tc>
        <w:tc>
          <w:tcPr>
            <w:tcW w:w="2376" w:type="dxa"/>
          </w:tcPr>
          <w:p w:rsidR="00FF270B" w:rsidRPr="00AD4526" w:rsidRDefault="00FF270B" w:rsidP="00FF270B">
            <w:pPr>
              <w:keepLines/>
              <w:widowControl w:val="0"/>
              <w:spacing w:before="60" w:after="0" w:line="240" w:lineRule="auto"/>
              <w:jc w:val="both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b/>
                <w:szCs w:val="20"/>
                <w:lang w:val="hr-HR" w:eastAsia="hr-HR"/>
              </w:rPr>
              <w:t>Potpis</w:t>
            </w:r>
          </w:p>
        </w:tc>
      </w:tr>
      <w:tr w:rsidR="00535D46" w:rsidRPr="00AD4526" w:rsidTr="00535D46">
        <w:trPr>
          <w:cantSplit/>
        </w:trPr>
        <w:tc>
          <w:tcPr>
            <w:tcW w:w="1701" w:type="dxa"/>
          </w:tcPr>
          <w:p w:rsidR="00535D46" w:rsidRPr="00AD4526" w:rsidRDefault="00535D46" w:rsidP="00FF270B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sz w:val="20"/>
                <w:szCs w:val="20"/>
                <w:lang w:val="hr-HR" w:eastAsia="hr-HR"/>
              </w:rPr>
              <w:t>1.</w:t>
            </w:r>
          </w:p>
        </w:tc>
        <w:tc>
          <w:tcPr>
            <w:tcW w:w="1276" w:type="dxa"/>
          </w:tcPr>
          <w:p w:rsidR="00535D46" w:rsidRPr="00AD4526" w:rsidRDefault="00535D46" w:rsidP="00FF270B">
            <w:pPr>
              <w:keepLines/>
              <w:widowControl w:val="0"/>
              <w:spacing w:before="120"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sz w:val="20"/>
                <w:szCs w:val="20"/>
                <w:lang w:val="hr-HR" w:eastAsia="hr-HR"/>
              </w:rPr>
              <w:t>1.0</w:t>
            </w:r>
          </w:p>
        </w:tc>
        <w:tc>
          <w:tcPr>
            <w:tcW w:w="2063" w:type="dxa"/>
          </w:tcPr>
          <w:p w:rsidR="00535D46" w:rsidRPr="00AD4526" w:rsidRDefault="00535D46" w:rsidP="00535D46">
            <w:pPr>
              <w:rPr>
                <w:rFonts w:cstheme="minorHAnsi"/>
              </w:rPr>
            </w:pPr>
            <w:proofErr w:type="spellStart"/>
            <w:r w:rsidRPr="00AD4526">
              <w:rPr>
                <w:rFonts w:cstheme="minorHAnsi"/>
              </w:rPr>
              <w:t>Porezna</w:t>
            </w:r>
            <w:proofErr w:type="spellEnd"/>
            <w:r w:rsidRPr="00AD4526">
              <w:rPr>
                <w:rFonts w:cstheme="minorHAnsi"/>
              </w:rPr>
              <w:t xml:space="preserve"> </w:t>
            </w:r>
            <w:proofErr w:type="spellStart"/>
            <w:r w:rsidRPr="00AD4526">
              <w:rPr>
                <w:rFonts w:cstheme="minorHAnsi"/>
              </w:rPr>
              <w:t>uprava</w:t>
            </w:r>
            <w:proofErr w:type="spellEnd"/>
            <w:r w:rsidRPr="00AD4526">
              <w:rPr>
                <w:rFonts w:cstheme="minorHAnsi"/>
              </w:rPr>
              <w:t xml:space="preserve"> RH</w:t>
            </w:r>
          </w:p>
        </w:tc>
        <w:tc>
          <w:tcPr>
            <w:tcW w:w="1764" w:type="dxa"/>
          </w:tcPr>
          <w:p w:rsidR="00535D46" w:rsidRPr="00AD4526" w:rsidRDefault="00535D46" w:rsidP="00535D46">
            <w:pPr>
              <w:rPr>
                <w:rFonts w:cstheme="minorHAnsi"/>
              </w:rPr>
            </w:pPr>
            <w:proofErr w:type="spellStart"/>
            <w:r w:rsidRPr="00AD4526">
              <w:rPr>
                <w:rFonts w:cstheme="minorHAnsi"/>
              </w:rPr>
              <w:t>Vlasnik</w:t>
            </w:r>
            <w:proofErr w:type="spellEnd"/>
            <w:r w:rsidRPr="00AD4526">
              <w:rPr>
                <w:rFonts w:cstheme="minorHAnsi"/>
              </w:rPr>
              <w:t xml:space="preserve"> </w:t>
            </w:r>
            <w:proofErr w:type="spellStart"/>
            <w:r w:rsidRPr="00AD4526">
              <w:rPr>
                <w:rFonts w:cstheme="minorHAnsi"/>
              </w:rPr>
              <w:t>projekta</w:t>
            </w:r>
            <w:proofErr w:type="spellEnd"/>
          </w:p>
        </w:tc>
        <w:tc>
          <w:tcPr>
            <w:tcW w:w="2376" w:type="dxa"/>
          </w:tcPr>
          <w:p w:rsidR="00535D46" w:rsidRPr="00AD4526" w:rsidRDefault="00535D46" w:rsidP="00FF270B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</w:tr>
      <w:tr w:rsidR="00535D46" w:rsidRPr="00AD4526" w:rsidTr="00535D46">
        <w:trPr>
          <w:cantSplit/>
        </w:trPr>
        <w:tc>
          <w:tcPr>
            <w:tcW w:w="1701" w:type="dxa"/>
          </w:tcPr>
          <w:p w:rsidR="00535D46" w:rsidRPr="00AD4526" w:rsidRDefault="00535D46" w:rsidP="00FF270B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sz w:val="20"/>
                <w:szCs w:val="20"/>
                <w:lang w:val="hr-HR" w:eastAsia="hr-HR"/>
              </w:rPr>
              <w:t>2.</w:t>
            </w:r>
          </w:p>
        </w:tc>
        <w:tc>
          <w:tcPr>
            <w:tcW w:w="1276" w:type="dxa"/>
          </w:tcPr>
          <w:p w:rsidR="00535D46" w:rsidRPr="00AD4526" w:rsidRDefault="00535D46" w:rsidP="00FF270B">
            <w:pPr>
              <w:keepLines/>
              <w:widowControl w:val="0"/>
              <w:spacing w:before="120"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sz w:val="20"/>
                <w:szCs w:val="20"/>
                <w:lang w:val="hr-HR" w:eastAsia="hr-HR"/>
              </w:rPr>
              <w:t>1.0</w:t>
            </w:r>
          </w:p>
        </w:tc>
        <w:tc>
          <w:tcPr>
            <w:tcW w:w="2063" w:type="dxa"/>
          </w:tcPr>
          <w:p w:rsidR="00535D46" w:rsidRPr="00AD4526" w:rsidRDefault="00535D46" w:rsidP="00535D46">
            <w:pPr>
              <w:rPr>
                <w:rFonts w:cstheme="minorHAnsi"/>
              </w:rPr>
            </w:pPr>
            <w:r w:rsidRPr="00AD4526">
              <w:rPr>
                <w:rFonts w:cstheme="minorHAnsi"/>
              </w:rPr>
              <w:t>FOI</w:t>
            </w:r>
          </w:p>
        </w:tc>
        <w:tc>
          <w:tcPr>
            <w:tcW w:w="1764" w:type="dxa"/>
          </w:tcPr>
          <w:p w:rsidR="00535D46" w:rsidRPr="00AD4526" w:rsidRDefault="00535D46" w:rsidP="00535D46">
            <w:pPr>
              <w:rPr>
                <w:rFonts w:cstheme="minorHAnsi"/>
              </w:rPr>
            </w:pPr>
          </w:p>
        </w:tc>
        <w:tc>
          <w:tcPr>
            <w:tcW w:w="2376" w:type="dxa"/>
          </w:tcPr>
          <w:p w:rsidR="00535D46" w:rsidRPr="00AD4526" w:rsidRDefault="00535D46" w:rsidP="00FF270B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</w:tr>
      <w:tr w:rsidR="00FF270B" w:rsidRPr="00AD4526" w:rsidTr="00596407">
        <w:trPr>
          <w:cantSplit/>
        </w:trPr>
        <w:tc>
          <w:tcPr>
            <w:tcW w:w="1701" w:type="dxa"/>
          </w:tcPr>
          <w:p w:rsidR="00FF270B" w:rsidRPr="00AD4526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1276" w:type="dxa"/>
          </w:tcPr>
          <w:p w:rsidR="00FF270B" w:rsidRPr="00AD4526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2063" w:type="dxa"/>
          </w:tcPr>
          <w:p w:rsidR="00FF270B" w:rsidRPr="00AD4526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1764" w:type="dxa"/>
            <w:vAlign w:val="center"/>
          </w:tcPr>
          <w:p w:rsidR="00FF270B" w:rsidRPr="00AD4526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2376" w:type="dxa"/>
          </w:tcPr>
          <w:p w:rsidR="00FF270B" w:rsidRPr="00AD4526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</w:tr>
    </w:tbl>
    <w:p w:rsidR="00FF270B" w:rsidRPr="00AD4526" w:rsidRDefault="00FF270B" w:rsidP="00FF270B">
      <w:pPr>
        <w:keepLines/>
        <w:widowControl w:val="0"/>
        <w:spacing w:after="120" w:line="240" w:lineRule="atLeast"/>
        <w:rPr>
          <w:rFonts w:eastAsia="Times New Roman" w:cstheme="minorHAnsi"/>
          <w:b/>
          <w:sz w:val="18"/>
          <w:szCs w:val="18"/>
          <w:lang w:val="hr-HR"/>
        </w:rPr>
      </w:pPr>
    </w:p>
    <w:p w:rsidR="00D53FB9" w:rsidRPr="00AD4526" w:rsidRDefault="00D53FB9" w:rsidP="00D53FB9">
      <w:pPr>
        <w:keepLines/>
        <w:widowControl w:val="0"/>
        <w:spacing w:after="120" w:line="240" w:lineRule="atLeast"/>
        <w:rPr>
          <w:rFonts w:eastAsia="Times New Roman" w:cstheme="minorHAnsi"/>
          <w:b/>
          <w:sz w:val="32"/>
          <w:szCs w:val="32"/>
          <w:lang w:val="hr-HR"/>
        </w:rPr>
      </w:pPr>
      <w:r w:rsidRPr="00AD4526">
        <w:rPr>
          <w:rFonts w:eastAsia="Times New Roman" w:cstheme="minorHAnsi"/>
          <w:b/>
          <w:sz w:val="32"/>
          <w:szCs w:val="32"/>
          <w:lang w:val="hr-HR"/>
        </w:rPr>
        <w:t>Distribucija</w:t>
      </w:r>
    </w:p>
    <w:p w:rsidR="00D53FB9" w:rsidRPr="00AD4526" w:rsidRDefault="00D53FB9" w:rsidP="00D53FB9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tbl>
      <w:tblPr>
        <w:tblW w:w="9207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7"/>
        <w:gridCol w:w="6120"/>
      </w:tblGrid>
      <w:tr w:rsidR="00D53FB9" w:rsidRPr="00AD4526" w:rsidTr="00596407">
        <w:trPr>
          <w:cantSplit/>
        </w:trPr>
        <w:tc>
          <w:tcPr>
            <w:tcW w:w="3087" w:type="dxa"/>
          </w:tcPr>
          <w:p w:rsidR="00D53FB9" w:rsidRPr="00AD4526" w:rsidRDefault="00D53FB9" w:rsidP="00D53FB9">
            <w:pPr>
              <w:keepLines/>
              <w:widowControl w:val="0"/>
              <w:spacing w:before="120" w:after="120" w:line="240" w:lineRule="auto"/>
              <w:jc w:val="center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b/>
                <w:szCs w:val="20"/>
                <w:lang w:val="hr-HR" w:eastAsia="hr-HR"/>
              </w:rPr>
              <w:t>Ime i prezime</w:t>
            </w:r>
          </w:p>
        </w:tc>
        <w:tc>
          <w:tcPr>
            <w:tcW w:w="6120" w:type="dxa"/>
          </w:tcPr>
          <w:p w:rsidR="00D53FB9" w:rsidRPr="00AD4526" w:rsidRDefault="00D53FB9" w:rsidP="00D53FB9">
            <w:pPr>
              <w:keepLines/>
              <w:widowControl w:val="0"/>
              <w:spacing w:before="120" w:after="120" w:line="240" w:lineRule="auto"/>
              <w:jc w:val="center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b/>
                <w:szCs w:val="20"/>
                <w:lang w:val="hr-HR" w:eastAsia="hr-HR"/>
              </w:rPr>
              <w:t>Uloga</w:t>
            </w:r>
          </w:p>
        </w:tc>
      </w:tr>
      <w:tr w:rsidR="00D53FB9" w:rsidRPr="00AD4526" w:rsidTr="00596407">
        <w:trPr>
          <w:cantSplit/>
        </w:trPr>
        <w:tc>
          <w:tcPr>
            <w:tcW w:w="3087" w:type="dxa"/>
          </w:tcPr>
          <w:p w:rsidR="00D53FB9" w:rsidRPr="00AD4526" w:rsidRDefault="00225417" w:rsidP="00D53FB9">
            <w:pPr>
              <w:keepLines/>
              <w:widowControl w:val="0"/>
              <w:spacing w:before="120" w:after="120" w:line="240" w:lineRule="auto"/>
              <w:jc w:val="both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sz w:val="20"/>
                <w:szCs w:val="20"/>
                <w:lang w:val="hr-HR" w:eastAsia="hr-HR"/>
              </w:rPr>
              <w:t>Porezna uprava RH</w:t>
            </w:r>
          </w:p>
        </w:tc>
        <w:tc>
          <w:tcPr>
            <w:tcW w:w="6120" w:type="dxa"/>
            <w:vAlign w:val="center"/>
          </w:tcPr>
          <w:p w:rsidR="00D53FB9" w:rsidRPr="00AD4526" w:rsidRDefault="00FF14FF" w:rsidP="00D53FB9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sz w:val="20"/>
                <w:szCs w:val="20"/>
                <w:lang w:val="hr-HR" w:eastAsia="hr-HR"/>
              </w:rPr>
              <w:t>Vlasnik</w:t>
            </w:r>
            <w:r w:rsidR="00225417" w:rsidRPr="00AD4526">
              <w:rPr>
                <w:rFonts w:eastAsia="Times New Roman" w:cstheme="minorHAnsi"/>
                <w:sz w:val="20"/>
                <w:szCs w:val="20"/>
                <w:lang w:val="hr-HR" w:eastAsia="hr-HR"/>
              </w:rPr>
              <w:t xml:space="preserve"> projekta</w:t>
            </w:r>
          </w:p>
        </w:tc>
      </w:tr>
      <w:tr w:rsidR="00225417" w:rsidRPr="00AD4526" w:rsidTr="00596407">
        <w:trPr>
          <w:cantSplit/>
        </w:trPr>
        <w:tc>
          <w:tcPr>
            <w:tcW w:w="3087" w:type="dxa"/>
          </w:tcPr>
          <w:p w:rsidR="00225417" w:rsidRPr="00AD4526" w:rsidRDefault="00225417" w:rsidP="00596407">
            <w:pPr>
              <w:keepLines/>
              <w:widowControl w:val="0"/>
              <w:spacing w:before="120" w:after="120" w:line="240" w:lineRule="auto"/>
              <w:jc w:val="both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sz w:val="20"/>
                <w:szCs w:val="20"/>
                <w:lang w:val="hr-HR" w:eastAsia="hr-HR"/>
              </w:rPr>
              <w:t>FOI</w:t>
            </w:r>
          </w:p>
        </w:tc>
        <w:tc>
          <w:tcPr>
            <w:tcW w:w="6120" w:type="dxa"/>
            <w:vAlign w:val="center"/>
          </w:tcPr>
          <w:p w:rsidR="00225417" w:rsidRPr="00AD4526" w:rsidRDefault="00225417" w:rsidP="00FF14FF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</w:tr>
      <w:tr w:rsidR="00225417" w:rsidRPr="00AD4526" w:rsidTr="00596407">
        <w:trPr>
          <w:cantSplit/>
        </w:trPr>
        <w:tc>
          <w:tcPr>
            <w:tcW w:w="3087" w:type="dxa"/>
          </w:tcPr>
          <w:p w:rsidR="00225417" w:rsidRPr="00AD4526" w:rsidRDefault="00225417" w:rsidP="00596407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sz w:val="20"/>
                <w:szCs w:val="20"/>
                <w:lang w:val="hr-HR" w:eastAsia="hr-HR"/>
              </w:rPr>
              <w:t>Lidija Lastavec</w:t>
            </w:r>
          </w:p>
        </w:tc>
        <w:tc>
          <w:tcPr>
            <w:tcW w:w="6120" w:type="dxa"/>
            <w:vAlign w:val="center"/>
          </w:tcPr>
          <w:p w:rsidR="00225417" w:rsidRPr="00AD4526" w:rsidRDefault="00225417" w:rsidP="00596407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sz w:val="20"/>
                <w:szCs w:val="20"/>
                <w:lang w:val="hr-HR" w:eastAsia="hr-HR"/>
              </w:rPr>
              <w:t>Voditelj projekta</w:t>
            </w:r>
          </w:p>
        </w:tc>
      </w:tr>
      <w:tr w:rsidR="00225417" w:rsidRPr="00AD4526" w:rsidTr="00596407">
        <w:trPr>
          <w:cantSplit/>
        </w:trPr>
        <w:tc>
          <w:tcPr>
            <w:tcW w:w="3087" w:type="dxa"/>
          </w:tcPr>
          <w:p w:rsidR="00225417" w:rsidRPr="00AD4526" w:rsidRDefault="00225417" w:rsidP="00596407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6120" w:type="dxa"/>
            <w:vAlign w:val="center"/>
          </w:tcPr>
          <w:p w:rsidR="00225417" w:rsidRPr="00AD4526" w:rsidRDefault="00225417" w:rsidP="00596407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</w:tr>
      <w:tr w:rsidR="00225417" w:rsidRPr="00AD4526" w:rsidTr="00596407">
        <w:trPr>
          <w:cantSplit/>
        </w:trPr>
        <w:tc>
          <w:tcPr>
            <w:tcW w:w="3087" w:type="dxa"/>
          </w:tcPr>
          <w:p w:rsidR="00225417" w:rsidRPr="00AD4526" w:rsidRDefault="00225417" w:rsidP="00D53FB9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6120" w:type="dxa"/>
            <w:vAlign w:val="center"/>
          </w:tcPr>
          <w:p w:rsidR="00225417" w:rsidRPr="00AD4526" w:rsidRDefault="00225417" w:rsidP="00D53FB9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</w:tr>
    </w:tbl>
    <w:p w:rsidR="00225417" w:rsidRPr="00AD4526" w:rsidRDefault="00225417" w:rsidP="00225417">
      <w:pPr>
        <w:keepLines/>
        <w:widowControl w:val="0"/>
        <w:spacing w:after="120" w:line="240" w:lineRule="atLeast"/>
        <w:jc w:val="center"/>
        <w:rPr>
          <w:rFonts w:eastAsia="Times New Roman" w:cstheme="minorHAnsi"/>
          <w:b/>
          <w:sz w:val="36"/>
          <w:szCs w:val="36"/>
          <w:lang w:val="hr-HR"/>
        </w:rPr>
      </w:pPr>
    </w:p>
    <w:p w:rsidR="00225417" w:rsidRPr="00AD4526" w:rsidRDefault="00225417" w:rsidP="00225417">
      <w:pPr>
        <w:keepLines/>
        <w:widowControl w:val="0"/>
        <w:spacing w:after="120" w:line="240" w:lineRule="atLeast"/>
        <w:jc w:val="center"/>
        <w:rPr>
          <w:rFonts w:eastAsia="Times New Roman" w:cstheme="minorHAnsi"/>
          <w:b/>
          <w:sz w:val="36"/>
          <w:szCs w:val="36"/>
          <w:lang w:val="hr-HR"/>
        </w:rPr>
      </w:pPr>
      <w:r w:rsidRPr="00AD4526">
        <w:rPr>
          <w:rFonts w:eastAsia="Times New Roman" w:cstheme="minorHAnsi"/>
          <w:b/>
          <w:sz w:val="36"/>
          <w:szCs w:val="36"/>
          <w:lang w:val="hr-HR"/>
        </w:rPr>
        <w:t>Sadržaj</w:t>
      </w:r>
    </w:p>
    <w:p w:rsidR="00FF270B" w:rsidRPr="00AD4526" w:rsidRDefault="00FF270B" w:rsidP="00FF270B">
      <w:pPr>
        <w:jc w:val="both"/>
        <w:rPr>
          <w:rFonts w:cstheme="minorHAnsi"/>
          <w:b/>
          <w:sz w:val="40"/>
          <w:szCs w:val="40"/>
          <w:lang w:val="hr-HR"/>
        </w:rPr>
      </w:pPr>
    </w:p>
    <w:p w:rsidR="00085043" w:rsidRDefault="00FF14FF">
      <w:pPr>
        <w:pStyle w:val="TOC1"/>
        <w:tabs>
          <w:tab w:val="left" w:pos="440"/>
          <w:tab w:val="right" w:leader="dot" w:pos="9396"/>
        </w:tabs>
        <w:rPr>
          <w:rFonts w:eastAsiaTheme="minorEastAsia"/>
          <w:noProof/>
        </w:rPr>
      </w:pPr>
      <w:r w:rsidRPr="00AD4526">
        <w:rPr>
          <w:rFonts w:cstheme="minorHAnsi"/>
          <w:b/>
          <w:sz w:val="40"/>
          <w:szCs w:val="40"/>
          <w:lang w:val="hr-HR"/>
        </w:rPr>
        <w:fldChar w:fldCharType="begin"/>
      </w:r>
      <w:r w:rsidRPr="00AD4526">
        <w:rPr>
          <w:rFonts w:cstheme="minorHAnsi"/>
          <w:b/>
          <w:sz w:val="40"/>
          <w:szCs w:val="40"/>
          <w:lang w:val="hr-HR"/>
        </w:rPr>
        <w:instrText xml:space="preserve"> TOC \o "1-3" \h \z \u </w:instrText>
      </w:r>
      <w:r w:rsidRPr="00AD4526">
        <w:rPr>
          <w:rFonts w:cstheme="minorHAnsi"/>
          <w:b/>
          <w:sz w:val="40"/>
          <w:szCs w:val="40"/>
          <w:lang w:val="hr-HR"/>
        </w:rPr>
        <w:fldChar w:fldCharType="separate"/>
      </w:r>
      <w:hyperlink w:anchor="_Toc383808188" w:history="1"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1.</w:t>
        </w:r>
        <w:r w:rsidR="00085043">
          <w:rPr>
            <w:rFonts w:eastAsiaTheme="minorEastAsia"/>
            <w:noProof/>
          </w:rPr>
          <w:tab/>
        </w:r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Uvod</w:t>
        </w:r>
        <w:r w:rsidR="00085043">
          <w:rPr>
            <w:noProof/>
            <w:webHidden/>
          </w:rPr>
          <w:tab/>
        </w:r>
        <w:r w:rsidR="00085043">
          <w:rPr>
            <w:noProof/>
            <w:webHidden/>
          </w:rPr>
          <w:fldChar w:fldCharType="begin"/>
        </w:r>
        <w:r w:rsidR="00085043">
          <w:rPr>
            <w:noProof/>
            <w:webHidden/>
          </w:rPr>
          <w:instrText xml:space="preserve"> PAGEREF _Toc383808188 \h </w:instrText>
        </w:r>
        <w:r w:rsidR="00085043">
          <w:rPr>
            <w:noProof/>
            <w:webHidden/>
          </w:rPr>
        </w:r>
        <w:r w:rsidR="00085043">
          <w:rPr>
            <w:noProof/>
            <w:webHidden/>
          </w:rPr>
          <w:fldChar w:fldCharType="separate"/>
        </w:r>
        <w:r w:rsidR="00085043">
          <w:rPr>
            <w:noProof/>
            <w:webHidden/>
          </w:rPr>
          <w:t>4</w:t>
        </w:r>
        <w:r w:rsidR="00085043">
          <w:rPr>
            <w:noProof/>
            <w:webHidden/>
          </w:rPr>
          <w:fldChar w:fldCharType="end"/>
        </w:r>
      </w:hyperlink>
    </w:p>
    <w:p w:rsidR="00085043" w:rsidRDefault="009B1C8F">
      <w:pPr>
        <w:pStyle w:val="TOC2"/>
        <w:tabs>
          <w:tab w:val="left" w:pos="880"/>
          <w:tab w:val="right" w:leader="dot" w:pos="9396"/>
        </w:tabs>
        <w:rPr>
          <w:rFonts w:eastAsiaTheme="minorEastAsia"/>
          <w:noProof/>
        </w:rPr>
      </w:pPr>
      <w:hyperlink w:anchor="_Toc383808191" w:history="1"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1.1.</w:t>
        </w:r>
        <w:r w:rsidR="00085043">
          <w:rPr>
            <w:rFonts w:eastAsiaTheme="minorEastAsia"/>
            <w:noProof/>
          </w:rPr>
          <w:tab/>
        </w:r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Namjena dokumenta</w:t>
        </w:r>
        <w:r w:rsidR="00085043">
          <w:rPr>
            <w:noProof/>
            <w:webHidden/>
          </w:rPr>
          <w:tab/>
        </w:r>
        <w:r w:rsidR="00085043">
          <w:rPr>
            <w:noProof/>
            <w:webHidden/>
          </w:rPr>
          <w:fldChar w:fldCharType="begin"/>
        </w:r>
        <w:r w:rsidR="00085043">
          <w:rPr>
            <w:noProof/>
            <w:webHidden/>
          </w:rPr>
          <w:instrText xml:space="preserve"> PAGEREF _Toc383808191 \h </w:instrText>
        </w:r>
        <w:r w:rsidR="00085043">
          <w:rPr>
            <w:noProof/>
            <w:webHidden/>
          </w:rPr>
        </w:r>
        <w:r w:rsidR="00085043">
          <w:rPr>
            <w:noProof/>
            <w:webHidden/>
          </w:rPr>
          <w:fldChar w:fldCharType="separate"/>
        </w:r>
        <w:r w:rsidR="00085043">
          <w:rPr>
            <w:noProof/>
            <w:webHidden/>
          </w:rPr>
          <w:t>4</w:t>
        </w:r>
        <w:r w:rsidR="00085043">
          <w:rPr>
            <w:noProof/>
            <w:webHidden/>
          </w:rPr>
          <w:fldChar w:fldCharType="end"/>
        </w:r>
      </w:hyperlink>
    </w:p>
    <w:p w:rsidR="00085043" w:rsidRDefault="009B1C8F">
      <w:pPr>
        <w:pStyle w:val="TOC2"/>
        <w:tabs>
          <w:tab w:val="left" w:pos="880"/>
          <w:tab w:val="right" w:leader="dot" w:pos="9396"/>
        </w:tabs>
        <w:rPr>
          <w:rFonts w:eastAsiaTheme="minorEastAsia"/>
          <w:noProof/>
        </w:rPr>
      </w:pPr>
      <w:hyperlink w:anchor="_Toc383808192" w:history="1"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1.2.</w:t>
        </w:r>
        <w:r w:rsidR="00085043">
          <w:rPr>
            <w:rFonts w:eastAsiaTheme="minorEastAsia"/>
            <w:noProof/>
          </w:rPr>
          <w:tab/>
        </w:r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Opseg projekta</w:t>
        </w:r>
        <w:r w:rsidR="00085043">
          <w:rPr>
            <w:noProof/>
            <w:webHidden/>
          </w:rPr>
          <w:tab/>
        </w:r>
        <w:r w:rsidR="00085043">
          <w:rPr>
            <w:noProof/>
            <w:webHidden/>
          </w:rPr>
          <w:fldChar w:fldCharType="begin"/>
        </w:r>
        <w:r w:rsidR="00085043">
          <w:rPr>
            <w:noProof/>
            <w:webHidden/>
          </w:rPr>
          <w:instrText xml:space="preserve"> PAGEREF _Toc383808192 \h </w:instrText>
        </w:r>
        <w:r w:rsidR="00085043">
          <w:rPr>
            <w:noProof/>
            <w:webHidden/>
          </w:rPr>
        </w:r>
        <w:r w:rsidR="00085043">
          <w:rPr>
            <w:noProof/>
            <w:webHidden/>
          </w:rPr>
          <w:fldChar w:fldCharType="separate"/>
        </w:r>
        <w:r w:rsidR="00085043">
          <w:rPr>
            <w:noProof/>
            <w:webHidden/>
          </w:rPr>
          <w:t>4</w:t>
        </w:r>
        <w:r w:rsidR="00085043">
          <w:rPr>
            <w:noProof/>
            <w:webHidden/>
          </w:rPr>
          <w:fldChar w:fldCharType="end"/>
        </w:r>
      </w:hyperlink>
    </w:p>
    <w:p w:rsidR="00085043" w:rsidRDefault="009B1C8F">
      <w:pPr>
        <w:pStyle w:val="TOC2"/>
        <w:tabs>
          <w:tab w:val="left" w:pos="880"/>
          <w:tab w:val="right" w:leader="dot" w:pos="9396"/>
        </w:tabs>
        <w:rPr>
          <w:rFonts w:eastAsiaTheme="minorEastAsia"/>
          <w:noProof/>
        </w:rPr>
      </w:pPr>
      <w:hyperlink w:anchor="_Toc383808193" w:history="1"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1.3.</w:t>
        </w:r>
        <w:r w:rsidR="00085043">
          <w:rPr>
            <w:rFonts w:eastAsiaTheme="minorEastAsia"/>
            <w:noProof/>
          </w:rPr>
          <w:tab/>
        </w:r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 xml:space="preserve">Pravni okvir / </w:t>
        </w:r>
        <w:r w:rsidR="002B00E6">
          <w:rPr>
            <w:rStyle w:val="Hyperlink"/>
            <w:rFonts w:eastAsia="Times New Roman" w:cstheme="minorHAnsi"/>
            <w:b/>
            <w:noProof/>
            <w:lang w:val="hr-HR"/>
          </w:rPr>
          <w:t>Referent PU</w:t>
        </w:r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ni dokumenti</w:t>
        </w:r>
        <w:r w:rsidR="00085043">
          <w:rPr>
            <w:noProof/>
            <w:webHidden/>
          </w:rPr>
          <w:tab/>
        </w:r>
        <w:r w:rsidR="00085043">
          <w:rPr>
            <w:noProof/>
            <w:webHidden/>
          </w:rPr>
          <w:fldChar w:fldCharType="begin"/>
        </w:r>
        <w:r w:rsidR="00085043">
          <w:rPr>
            <w:noProof/>
            <w:webHidden/>
          </w:rPr>
          <w:instrText xml:space="preserve"> PAGEREF _Toc383808193 \h </w:instrText>
        </w:r>
        <w:r w:rsidR="00085043">
          <w:rPr>
            <w:noProof/>
            <w:webHidden/>
          </w:rPr>
        </w:r>
        <w:r w:rsidR="00085043">
          <w:rPr>
            <w:noProof/>
            <w:webHidden/>
          </w:rPr>
          <w:fldChar w:fldCharType="separate"/>
        </w:r>
        <w:r w:rsidR="00085043">
          <w:rPr>
            <w:noProof/>
            <w:webHidden/>
          </w:rPr>
          <w:t>5</w:t>
        </w:r>
        <w:r w:rsidR="00085043">
          <w:rPr>
            <w:noProof/>
            <w:webHidden/>
          </w:rPr>
          <w:fldChar w:fldCharType="end"/>
        </w:r>
      </w:hyperlink>
    </w:p>
    <w:p w:rsidR="00085043" w:rsidRDefault="009B1C8F">
      <w:pPr>
        <w:pStyle w:val="TOC2"/>
        <w:tabs>
          <w:tab w:val="left" w:pos="880"/>
          <w:tab w:val="right" w:leader="dot" w:pos="9396"/>
        </w:tabs>
        <w:rPr>
          <w:rFonts w:eastAsiaTheme="minorEastAsia"/>
          <w:noProof/>
        </w:rPr>
      </w:pPr>
      <w:hyperlink w:anchor="_Toc383808194" w:history="1"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1.4.</w:t>
        </w:r>
        <w:r w:rsidR="00085043">
          <w:rPr>
            <w:rFonts w:eastAsiaTheme="minorEastAsia"/>
            <w:noProof/>
          </w:rPr>
          <w:tab/>
        </w:r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Rječnik skraćenica i pojmova</w:t>
        </w:r>
        <w:r w:rsidR="00085043">
          <w:rPr>
            <w:noProof/>
            <w:webHidden/>
          </w:rPr>
          <w:tab/>
        </w:r>
        <w:r w:rsidR="00085043">
          <w:rPr>
            <w:noProof/>
            <w:webHidden/>
          </w:rPr>
          <w:fldChar w:fldCharType="begin"/>
        </w:r>
        <w:r w:rsidR="00085043">
          <w:rPr>
            <w:noProof/>
            <w:webHidden/>
          </w:rPr>
          <w:instrText xml:space="preserve"> PAGEREF _Toc383808194 \h </w:instrText>
        </w:r>
        <w:r w:rsidR="00085043">
          <w:rPr>
            <w:noProof/>
            <w:webHidden/>
          </w:rPr>
        </w:r>
        <w:r w:rsidR="00085043">
          <w:rPr>
            <w:noProof/>
            <w:webHidden/>
          </w:rPr>
          <w:fldChar w:fldCharType="separate"/>
        </w:r>
        <w:r w:rsidR="00085043">
          <w:rPr>
            <w:noProof/>
            <w:webHidden/>
          </w:rPr>
          <w:t>5</w:t>
        </w:r>
        <w:r w:rsidR="00085043">
          <w:rPr>
            <w:noProof/>
            <w:webHidden/>
          </w:rPr>
          <w:fldChar w:fldCharType="end"/>
        </w:r>
      </w:hyperlink>
    </w:p>
    <w:p w:rsidR="00085043" w:rsidRDefault="009B1C8F">
      <w:pPr>
        <w:pStyle w:val="TOC2"/>
        <w:tabs>
          <w:tab w:val="left" w:pos="880"/>
          <w:tab w:val="right" w:leader="dot" w:pos="9396"/>
        </w:tabs>
        <w:rPr>
          <w:rFonts w:eastAsiaTheme="minorEastAsia"/>
          <w:noProof/>
        </w:rPr>
      </w:pPr>
      <w:hyperlink w:anchor="_Toc383808195" w:history="1"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2.1.</w:t>
        </w:r>
        <w:r w:rsidR="00085043">
          <w:rPr>
            <w:rFonts w:eastAsiaTheme="minorEastAsia"/>
            <w:noProof/>
          </w:rPr>
          <w:tab/>
        </w:r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Popis traženih funkcionalnosti</w:t>
        </w:r>
        <w:r w:rsidR="00085043">
          <w:rPr>
            <w:noProof/>
            <w:webHidden/>
          </w:rPr>
          <w:tab/>
        </w:r>
        <w:r w:rsidR="00085043">
          <w:rPr>
            <w:noProof/>
            <w:webHidden/>
          </w:rPr>
          <w:fldChar w:fldCharType="begin"/>
        </w:r>
        <w:r w:rsidR="00085043">
          <w:rPr>
            <w:noProof/>
            <w:webHidden/>
          </w:rPr>
          <w:instrText xml:space="preserve"> PAGEREF _Toc383808195 \h </w:instrText>
        </w:r>
        <w:r w:rsidR="00085043">
          <w:rPr>
            <w:noProof/>
            <w:webHidden/>
          </w:rPr>
        </w:r>
        <w:r w:rsidR="00085043">
          <w:rPr>
            <w:noProof/>
            <w:webHidden/>
          </w:rPr>
          <w:fldChar w:fldCharType="separate"/>
        </w:r>
        <w:r w:rsidR="00085043">
          <w:rPr>
            <w:noProof/>
            <w:webHidden/>
          </w:rPr>
          <w:t>5</w:t>
        </w:r>
        <w:r w:rsidR="00085043">
          <w:rPr>
            <w:noProof/>
            <w:webHidden/>
          </w:rPr>
          <w:fldChar w:fldCharType="end"/>
        </w:r>
      </w:hyperlink>
    </w:p>
    <w:p w:rsidR="00085043" w:rsidRDefault="009B1C8F">
      <w:pPr>
        <w:pStyle w:val="TOC2"/>
        <w:tabs>
          <w:tab w:val="left" w:pos="880"/>
          <w:tab w:val="right" w:leader="dot" w:pos="9396"/>
        </w:tabs>
        <w:rPr>
          <w:rFonts w:eastAsiaTheme="minorEastAsia"/>
          <w:noProof/>
        </w:rPr>
      </w:pPr>
      <w:hyperlink w:anchor="_Toc383808196" w:history="1"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2.2.</w:t>
        </w:r>
        <w:r w:rsidR="00085043">
          <w:rPr>
            <w:rFonts w:eastAsiaTheme="minorEastAsia"/>
            <w:noProof/>
          </w:rPr>
          <w:tab/>
        </w:r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Opis procesa</w:t>
        </w:r>
        <w:r w:rsidR="00085043">
          <w:rPr>
            <w:noProof/>
            <w:webHidden/>
          </w:rPr>
          <w:tab/>
        </w:r>
        <w:r w:rsidR="00085043">
          <w:rPr>
            <w:noProof/>
            <w:webHidden/>
          </w:rPr>
          <w:fldChar w:fldCharType="begin"/>
        </w:r>
        <w:r w:rsidR="00085043">
          <w:rPr>
            <w:noProof/>
            <w:webHidden/>
          </w:rPr>
          <w:instrText xml:space="preserve"> PAGEREF _Toc383808196 \h </w:instrText>
        </w:r>
        <w:r w:rsidR="00085043">
          <w:rPr>
            <w:noProof/>
            <w:webHidden/>
          </w:rPr>
        </w:r>
        <w:r w:rsidR="00085043">
          <w:rPr>
            <w:noProof/>
            <w:webHidden/>
          </w:rPr>
          <w:fldChar w:fldCharType="separate"/>
        </w:r>
        <w:r w:rsidR="00085043">
          <w:rPr>
            <w:noProof/>
            <w:webHidden/>
          </w:rPr>
          <w:t>6</w:t>
        </w:r>
        <w:r w:rsidR="00085043">
          <w:rPr>
            <w:noProof/>
            <w:webHidden/>
          </w:rPr>
          <w:fldChar w:fldCharType="end"/>
        </w:r>
      </w:hyperlink>
    </w:p>
    <w:p w:rsidR="00085043" w:rsidRDefault="009B1C8F">
      <w:pPr>
        <w:pStyle w:val="TOC2"/>
        <w:tabs>
          <w:tab w:val="left" w:pos="880"/>
          <w:tab w:val="right" w:leader="dot" w:pos="9396"/>
        </w:tabs>
        <w:rPr>
          <w:rFonts w:eastAsiaTheme="minorEastAsia"/>
          <w:noProof/>
        </w:rPr>
      </w:pPr>
      <w:hyperlink w:anchor="_Toc383808197" w:history="1"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2.3.</w:t>
        </w:r>
        <w:r w:rsidR="00085043">
          <w:rPr>
            <w:rFonts w:eastAsiaTheme="minorEastAsia"/>
            <w:noProof/>
          </w:rPr>
          <w:tab/>
        </w:r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Model procesa</w:t>
        </w:r>
        <w:r w:rsidR="00085043">
          <w:rPr>
            <w:noProof/>
            <w:webHidden/>
          </w:rPr>
          <w:tab/>
        </w:r>
        <w:r w:rsidR="00085043">
          <w:rPr>
            <w:noProof/>
            <w:webHidden/>
          </w:rPr>
          <w:fldChar w:fldCharType="begin"/>
        </w:r>
        <w:r w:rsidR="00085043">
          <w:rPr>
            <w:noProof/>
            <w:webHidden/>
          </w:rPr>
          <w:instrText xml:space="preserve"> PAGEREF _Toc383808197 \h </w:instrText>
        </w:r>
        <w:r w:rsidR="00085043">
          <w:rPr>
            <w:noProof/>
            <w:webHidden/>
          </w:rPr>
        </w:r>
        <w:r w:rsidR="00085043">
          <w:rPr>
            <w:noProof/>
            <w:webHidden/>
          </w:rPr>
          <w:fldChar w:fldCharType="separate"/>
        </w:r>
        <w:r w:rsidR="00085043">
          <w:rPr>
            <w:noProof/>
            <w:webHidden/>
          </w:rPr>
          <w:t>11</w:t>
        </w:r>
        <w:r w:rsidR="00085043">
          <w:rPr>
            <w:noProof/>
            <w:webHidden/>
          </w:rPr>
          <w:fldChar w:fldCharType="end"/>
        </w:r>
      </w:hyperlink>
    </w:p>
    <w:p w:rsidR="00085043" w:rsidRDefault="009B1C8F">
      <w:pPr>
        <w:pStyle w:val="TOC2"/>
        <w:tabs>
          <w:tab w:val="left" w:pos="880"/>
          <w:tab w:val="right" w:leader="dot" w:pos="9396"/>
        </w:tabs>
        <w:rPr>
          <w:rFonts w:eastAsiaTheme="minorEastAsia"/>
          <w:noProof/>
        </w:rPr>
      </w:pPr>
      <w:hyperlink w:anchor="_Toc383808198" w:history="1"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2.4.</w:t>
        </w:r>
        <w:r w:rsidR="00085043">
          <w:rPr>
            <w:rFonts w:eastAsiaTheme="minorEastAsia"/>
            <w:noProof/>
          </w:rPr>
          <w:tab/>
        </w:r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Interakcija sa drugim sustavima</w:t>
        </w:r>
        <w:r w:rsidR="00085043">
          <w:rPr>
            <w:noProof/>
            <w:webHidden/>
          </w:rPr>
          <w:tab/>
        </w:r>
        <w:r w:rsidR="00085043">
          <w:rPr>
            <w:noProof/>
            <w:webHidden/>
          </w:rPr>
          <w:fldChar w:fldCharType="begin"/>
        </w:r>
        <w:r w:rsidR="00085043">
          <w:rPr>
            <w:noProof/>
            <w:webHidden/>
          </w:rPr>
          <w:instrText xml:space="preserve"> PAGEREF _Toc383808198 \h </w:instrText>
        </w:r>
        <w:r w:rsidR="00085043">
          <w:rPr>
            <w:noProof/>
            <w:webHidden/>
          </w:rPr>
        </w:r>
        <w:r w:rsidR="00085043">
          <w:rPr>
            <w:noProof/>
            <w:webHidden/>
          </w:rPr>
          <w:fldChar w:fldCharType="separate"/>
        </w:r>
        <w:r w:rsidR="00085043">
          <w:rPr>
            <w:noProof/>
            <w:webHidden/>
          </w:rPr>
          <w:t>11</w:t>
        </w:r>
        <w:r w:rsidR="00085043">
          <w:rPr>
            <w:noProof/>
            <w:webHidden/>
          </w:rPr>
          <w:fldChar w:fldCharType="end"/>
        </w:r>
      </w:hyperlink>
    </w:p>
    <w:p w:rsidR="00085043" w:rsidRDefault="009B1C8F">
      <w:pPr>
        <w:pStyle w:val="TOC1"/>
        <w:tabs>
          <w:tab w:val="left" w:pos="440"/>
          <w:tab w:val="right" w:leader="dot" w:pos="9396"/>
        </w:tabs>
        <w:rPr>
          <w:rFonts w:eastAsiaTheme="minorEastAsia"/>
          <w:noProof/>
        </w:rPr>
      </w:pPr>
      <w:hyperlink w:anchor="_Toc383808200" w:history="1"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3.</w:t>
        </w:r>
        <w:r w:rsidR="00085043">
          <w:rPr>
            <w:rFonts w:eastAsiaTheme="minorEastAsia"/>
            <w:noProof/>
          </w:rPr>
          <w:tab/>
        </w:r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Ulazi / izlazi</w:t>
        </w:r>
        <w:r w:rsidR="00085043">
          <w:rPr>
            <w:noProof/>
            <w:webHidden/>
          </w:rPr>
          <w:tab/>
        </w:r>
        <w:r w:rsidR="00085043">
          <w:rPr>
            <w:noProof/>
            <w:webHidden/>
          </w:rPr>
          <w:fldChar w:fldCharType="begin"/>
        </w:r>
        <w:r w:rsidR="00085043">
          <w:rPr>
            <w:noProof/>
            <w:webHidden/>
          </w:rPr>
          <w:instrText xml:space="preserve"> PAGEREF _Toc383808200 \h </w:instrText>
        </w:r>
        <w:r w:rsidR="00085043">
          <w:rPr>
            <w:noProof/>
            <w:webHidden/>
          </w:rPr>
        </w:r>
        <w:r w:rsidR="00085043">
          <w:rPr>
            <w:noProof/>
            <w:webHidden/>
          </w:rPr>
          <w:fldChar w:fldCharType="separate"/>
        </w:r>
        <w:r w:rsidR="00085043">
          <w:rPr>
            <w:noProof/>
            <w:webHidden/>
          </w:rPr>
          <w:t>11</w:t>
        </w:r>
        <w:r w:rsidR="00085043">
          <w:rPr>
            <w:noProof/>
            <w:webHidden/>
          </w:rPr>
          <w:fldChar w:fldCharType="end"/>
        </w:r>
      </w:hyperlink>
    </w:p>
    <w:p w:rsidR="00085043" w:rsidRDefault="009B1C8F">
      <w:pPr>
        <w:pStyle w:val="TOC1"/>
        <w:tabs>
          <w:tab w:val="left" w:pos="440"/>
          <w:tab w:val="right" w:leader="dot" w:pos="9396"/>
        </w:tabs>
        <w:rPr>
          <w:rFonts w:eastAsiaTheme="minorEastAsia"/>
          <w:noProof/>
        </w:rPr>
      </w:pPr>
      <w:hyperlink w:anchor="_Toc383808201" w:history="1"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4.</w:t>
        </w:r>
        <w:r w:rsidR="00085043">
          <w:rPr>
            <w:rFonts w:eastAsiaTheme="minorEastAsia"/>
            <w:noProof/>
          </w:rPr>
          <w:tab/>
        </w:r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Korisnici</w:t>
        </w:r>
        <w:r w:rsidR="00085043">
          <w:rPr>
            <w:noProof/>
            <w:webHidden/>
          </w:rPr>
          <w:tab/>
        </w:r>
        <w:r w:rsidR="00085043">
          <w:rPr>
            <w:noProof/>
            <w:webHidden/>
          </w:rPr>
          <w:fldChar w:fldCharType="begin"/>
        </w:r>
        <w:r w:rsidR="00085043">
          <w:rPr>
            <w:noProof/>
            <w:webHidden/>
          </w:rPr>
          <w:instrText xml:space="preserve"> PAGEREF _Toc383808201 \h </w:instrText>
        </w:r>
        <w:r w:rsidR="00085043">
          <w:rPr>
            <w:noProof/>
            <w:webHidden/>
          </w:rPr>
        </w:r>
        <w:r w:rsidR="00085043">
          <w:rPr>
            <w:noProof/>
            <w:webHidden/>
          </w:rPr>
          <w:fldChar w:fldCharType="separate"/>
        </w:r>
        <w:r w:rsidR="00085043">
          <w:rPr>
            <w:noProof/>
            <w:webHidden/>
          </w:rPr>
          <w:t>12</w:t>
        </w:r>
        <w:r w:rsidR="00085043">
          <w:rPr>
            <w:noProof/>
            <w:webHidden/>
          </w:rPr>
          <w:fldChar w:fldCharType="end"/>
        </w:r>
      </w:hyperlink>
    </w:p>
    <w:p w:rsidR="00085043" w:rsidRDefault="009B1C8F">
      <w:pPr>
        <w:pStyle w:val="TOC2"/>
        <w:tabs>
          <w:tab w:val="left" w:pos="880"/>
          <w:tab w:val="right" w:leader="dot" w:pos="9396"/>
        </w:tabs>
        <w:rPr>
          <w:rFonts w:eastAsiaTheme="minorEastAsia"/>
          <w:noProof/>
        </w:rPr>
      </w:pPr>
      <w:hyperlink w:anchor="_Toc383808202" w:history="1"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4.1.</w:t>
        </w:r>
        <w:r w:rsidR="00085043">
          <w:rPr>
            <w:rFonts w:eastAsiaTheme="minorEastAsia"/>
            <w:noProof/>
          </w:rPr>
          <w:tab/>
        </w:r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Porezna Uprava - korisnici</w:t>
        </w:r>
        <w:r w:rsidR="00085043">
          <w:rPr>
            <w:noProof/>
            <w:webHidden/>
          </w:rPr>
          <w:tab/>
        </w:r>
        <w:r w:rsidR="00085043">
          <w:rPr>
            <w:noProof/>
            <w:webHidden/>
          </w:rPr>
          <w:fldChar w:fldCharType="begin"/>
        </w:r>
        <w:r w:rsidR="00085043">
          <w:rPr>
            <w:noProof/>
            <w:webHidden/>
          </w:rPr>
          <w:instrText xml:space="preserve"> PAGEREF _Toc383808202 \h </w:instrText>
        </w:r>
        <w:r w:rsidR="00085043">
          <w:rPr>
            <w:noProof/>
            <w:webHidden/>
          </w:rPr>
        </w:r>
        <w:r w:rsidR="00085043">
          <w:rPr>
            <w:noProof/>
            <w:webHidden/>
          </w:rPr>
          <w:fldChar w:fldCharType="separate"/>
        </w:r>
        <w:r w:rsidR="00085043">
          <w:rPr>
            <w:noProof/>
            <w:webHidden/>
          </w:rPr>
          <w:t>12</w:t>
        </w:r>
        <w:r w:rsidR="00085043">
          <w:rPr>
            <w:noProof/>
            <w:webHidden/>
          </w:rPr>
          <w:fldChar w:fldCharType="end"/>
        </w:r>
      </w:hyperlink>
    </w:p>
    <w:p w:rsidR="00085043" w:rsidRDefault="009B1C8F">
      <w:pPr>
        <w:pStyle w:val="TOC2"/>
        <w:tabs>
          <w:tab w:val="left" w:pos="880"/>
          <w:tab w:val="right" w:leader="dot" w:pos="9396"/>
        </w:tabs>
        <w:rPr>
          <w:rFonts w:eastAsiaTheme="minorEastAsia"/>
          <w:noProof/>
        </w:rPr>
      </w:pPr>
      <w:hyperlink w:anchor="_Toc383808203" w:history="1"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4.2.</w:t>
        </w:r>
        <w:r w:rsidR="00085043">
          <w:rPr>
            <w:rFonts w:eastAsiaTheme="minorEastAsia"/>
            <w:noProof/>
          </w:rPr>
          <w:tab/>
        </w:r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Vanjski  korisnici</w:t>
        </w:r>
        <w:r w:rsidR="00085043">
          <w:rPr>
            <w:noProof/>
            <w:webHidden/>
          </w:rPr>
          <w:tab/>
        </w:r>
        <w:r w:rsidR="00085043">
          <w:rPr>
            <w:noProof/>
            <w:webHidden/>
          </w:rPr>
          <w:fldChar w:fldCharType="begin"/>
        </w:r>
        <w:r w:rsidR="00085043">
          <w:rPr>
            <w:noProof/>
            <w:webHidden/>
          </w:rPr>
          <w:instrText xml:space="preserve"> PAGEREF _Toc383808203 \h </w:instrText>
        </w:r>
        <w:r w:rsidR="00085043">
          <w:rPr>
            <w:noProof/>
            <w:webHidden/>
          </w:rPr>
        </w:r>
        <w:r w:rsidR="00085043">
          <w:rPr>
            <w:noProof/>
            <w:webHidden/>
          </w:rPr>
          <w:fldChar w:fldCharType="separate"/>
        </w:r>
        <w:r w:rsidR="00085043">
          <w:rPr>
            <w:noProof/>
            <w:webHidden/>
          </w:rPr>
          <w:t>12</w:t>
        </w:r>
        <w:r w:rsidR="00085043">
          <w:rPr>
            <w:noProof/>
            <w:webHidden/>
          </w:rPr>
          <w:fldChar w:fldCharType="end"/>
        </w:r>
      </w:hyperlink>
    </w:p>
    <w:p w:rsidR="00225417" w:rsidRPr="00AD4526" w:rsidRDefault="00FF14FF" w:rsidP="00FF270B">
      <w:pPr>
        <w:jc w:val="both"/>
        <w:rPr>
          <w:rFonts w:cstheme="minorHAnsi"/>
          <w:b/>
          <w:sz w:val="40"/>
          <w:szCs w:val="40"/>
          <w:lang w:val="hr-HR"/>
        </w:rPr>
      </w:pPr>
      <w:r w:rsidRPr="00AD4526">
        <w:rPr>
          <w:rFonts w:cstheme="minorHAnsi"/>
          <w:b/>
          <w:sz w:val="40"/>
          <w:szCs w:val="40"/>
          <w:lang w:val="hr-HR"/>
        </w:rPr>
        <w:fldChar w:fldCharType="end"/>
      </w:r>
    </w:p>
    <w:p w:rsidR="00225417" w:rsidRPr="00AD4526" w:rsidRDefault="00225417" w:rsidP="00FF270B">
      <w:pPr>
        <w:jc w:val="both"/>
        <w:rPr>
          <w:rFonts w:cstheme="minorHAnsi"/>
          <w:b/>
          <w:sz w:val="40"/>
          <w:szCs w:val="40"/>
          <w:lang w:val="hr-HR"/>
        </w:rPr>
      </w:pPr>
    </w:p>
    <w:p w:rsidR="00225417" w:rsidRPr="00AD4526" w:rsidRDefault="00225417" w:rsidP="00FF270B">
      <w:pPr>
        <w:jc w:val="both"/>
        <w:rPr>
          <w:rFonts w:cstheme="minorHAnsi"/>
          <w:b/>
          <w:sz w:val="40"/>
          <w:szCs w:val="40"/>
          <w:lang w:val="hr-HR"/>
        </w:rPr>
      </w:pPr>
    </w:p>
    <w:p w:rsidR="00225417" w:rsidRPr="00AD4526" w:rsidRDefault="00FF14FF" w:rsidP="001C6A43">
      <w:pPr>
        <w:pStyle w:val="ListParagraph"/>
        <w:keepNext/>
        <w:pageBreakBefore/>
        <w:widowControl w:val="0"/>
        <w:numPr>
          <w:ilvl w:val="0"/>
          <w:numId w:val="10"/>
        </w:numPr>
        <w:tabs>
          <w:tab w:val="center" w:pos="4320"/>
          <w:tab w:val="right" w:pos="8640"/>
        </w:tabs>
        <w:spacing w:before="120" w:after="60" w:line="240" w:lineRule="atLeast"/>
        <w:outlineLvl w:val="0"/>
        <w:rPr>
          <w:rFonts w:eastAsia="Times New Roman" w:cstheme="minorHAnsi"/>
          <w:b/>
          <w:sz w:val="28"/>
          <w:szCs w:val="20"/>
          <w:lang w:val="hr-HR"/>
        </w:rPr>
      </w:pPr>
      <w:bookmarkStart w:id="3" w:name="_Toc373312356"/>
      <w:bookmarkStart w:id="4" w:name="_Toc383808188"/>
      <w:bookmarkStart w:id="5" w:name="_Toc436203377"/>
      <w:bookmarkStart w:id="6" w:name="_Toc452813577"/>
      <w:r w:rsidRPr="00AD4526">
        <w:rPr>
          <w:rFonts w:eastAsia="Times New Roman" w:cstheme="minorHAnsi"/>
          <w:b/>
          <w:sz w:val="28"/>
          <w:szCs w:val="20"/>
          <w:lang w:val="hr-HR"/>
        </w:rPr>
        <w:lastRenderedPageBreak/>
        <w:t>U</w:t>
      </w:r>
      <w:r w:rsidR="00225417" w:rsidRPr="00AD4526">
        <w:rPr>
          <w:rFonts w:eastAsia="Times New Roman" w:cstheme="minorHAnsi"/>
          <w:b/>
          <w:sz w:val="28"/>
          <w:szCs w:val="20"/>
          <w:lang w:val="hr-HR"/>
        </w:rPr>
        <w:t>vod</w:t>
      </w:r>
      <w:bookmarkEnd w:id="3"/>
      <w:bookmarkEnd w:id="4"/>
    </w:p>
    <w:p w:rsidR="00535D46" w:rsidRPr="00AD4526" w:rsidRDefault="00535D46" w:rsidP="00535D46">
      <w:pPr>
        <w:widowControl w:val="0"/>
        <w:spacing w:before="240" w:after="120" w:line="240" w:lineRule="atLeast"/>
        <w:jc w:val="both"/>
        <w:outlineLvl w:val="1"/>
        <w:rPr>
          <w:rFonts w:eastAsia="Times New Roman" w:cstheme="minorHAnsi"/>
          <w:sz w:val="20"/>
          <w:szCs w:val="20"/>
          <w:lang w:val="hr-HR"/>
        </w:rPr>
      </w:pPr>
      <w:bookmarkStart w:id="7" w:name="_Toc383808189"/>
      <w:bookmarkStart w:id="8" w:name="_Toc373312357"/>
      <w:r w:rsidRPr="00AD4526">
        <w:rPr>
          <w:rFonts w:eastAsia="Times New Roman" w:cstheme="minorHAnsi"/>
          <w:sz w:val="20"/>
          <w:szCs w:val="20"/>
          <w:lang w:val="hr-HR"/>
        </w:rPr>
        <w:t>Ulaskom  u Europsku Uniju  Republika Hrvatska je postala dio jedinstvenog tržišta EU, koje obilježava slobodno kretanje osoba, dobara, usluga i kapitala.  Slobodna razmjena dobara između hrvatskih gospodarstvenika i njihovih poslovnih partnera u drugim zemljama članica podrazumijeva i poštivanje jedinstvenog sustava PDV-a u razmjeni dobara i usluga između država članica.</w:t>
      </w:r>
      <w:bookmarkEnd w:id="7"/>
    </w:p>
    <w:p w:rsidR="00535D46" w:rsidRPr="00AD4526" w:rsidRDefault="00535D46" w:rsidP="00535D46">
      <w:pPr>
        <w:widowControl w:val="0"/>
        <w:spacing w:before="240" w:after="120" w:line="240" w:lineRule="atLeast"/>
        <w:jc w:val="both"/>
        <w:outlineLvl w:val="1"/>
        <w:rPr>
          <w:rFonts w:eastAsia="Times New Roman" w:cstheme="minorHAnsi"/>
          <w:sz w:val="20"/>
          <w:szCs w:val="20"/>
          <w:lang w:val="hr-HR"/>
        </w:rPr>
      </w:pPr>
      <w:bookmarkStart w:id="9" w:name="_Toc383808190"/>
      <w:r w:rsidRPr="00AD4526">
        <w:rPr>
          <w:rFonts w:eastAsia="Times New Roman" w:cstheme="minorHAnsi"/>
          <w:sz w:val="20"/>
          <w:szCs w:val="20"/>
          <w:lang w:val="hr-HR"/>
        </w:rPr>
        <w:t>Aplikacije e-Inspektor je praćenje, kontrola i uparivanje poreznih podataka koje su prijavili hrvatski gospodarstvenici.</w:t>
      </w:r>
      <w:bookmarkEnd w:id="9"/>
    </w:p>
    <w:p w:rsidR="00535D46" w:rsidRPr="00AD4526" w:rsidRDefault="00535D46" w:rsidP="001E6E6D">
      <w:pPr>
        <w:pStyle w:val="ListParagraph"/>
        <w:widowControl w:val="0"/>
        <w:spacing w:before="240" w:after="120" w:line="240" w:lineRule="atLeast"/>
        <w:ind w:left="1080"/>
        <w:outlineLvl w:val="1"/>
        <w:rPr>
          <w:rFonts w:eastAsia="Times New Roman" w:cstheme="minorHAnsi"/>
          <w:b/>
          <w:sz w:val="24"/>
          <w:szCs w:val="20"/>
          <w:lang w:val="hr-HR"/>
        </w:rPr>
      </w:pPr>
    </w:p>
    <w:p w:rsidR="00225417" w:rsidRPr="00AD4526" w:rsidRDefault="00535D46" w:rsidP="001C6A43">
      <w:pPr>
        <w:pStyle w:val="ListParagraph"/>
        <w:widowControl w:val="0"/>
        <w:numPr>
          <w:ilvl w:val="1"/>
          <w:numId w:val="10"/>
        </w:numPr>
        <w:spacing w:before="240" w:after="120" w:line="240" w:lineRule="atLeast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10" w:name="_Toc383808191"/>
      <w:bookmarkEnd w:id="8"/>
      <w:r w:rsidRPr="00AD4526">
        <w:rPr>
          <w:rFonts w:eastAsia="Times New Roman" w:cstheme="minorHAnsi"/>
          <w:b/>
          <w:sz w:val="24"/>
          <w:szCs w:val="20"/>
          <w:lang w:val="hr-HR"/>
        </w:rPr>
        <w:t>Namjena dokumenta</w:t>
      </w:r>
      <w:bookmarkEnd w:id="10"/>
    </w:p>
    <w:p w:rsidR="00844B35" w:rsidRPr="00AD4526" w:rsidRDefault="00844B35" w:rsidP="00844B35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bookmarkStart w:id="11" w:name="_Toc164750377"/>
      <w:bookmarkEnd w:id="5"/>
      <w:bookmarkEnd w:id="6"/>
      <w:r w:rsidRPr="00AD4526">
        <w:rPr>
          <w:rFonts w:eastAsia="Times New Roman" w:cstheme="minorHAnsi"/>
          <w:sz w:val="20"/>
          <w:szCs w:val="20"/>
          <w:lang w:val="hr-HR"/>
        </w:rPr>
        <w:t xml:space="preserve">Specifikacija zahtjeva je osnova za definiranje ciljeva projekta, za detaljnu izradu projektnog plana, koordinaciju ljudi i ostalih resursa, te identifikaciju mogućih rizika i nepredviđenih okolnosti. Pruža temelj za planiranje i upravljanje rasporedom projekta, te definira osnovne funkcionalnosti i faze u kojima se mogu realizirati. Identificira ovisnosti  koje postoje među planiranim funkcionalnostima, kako bi se uspješno završio projekt u određenom vremenskom periodu u zadanom opsegu i kvaliteti, te na zadovoljstvo </w:t>
      </w:r>
      <w:r w:rsidR="00883982">
        <w:rPr>
          <w:rFonts w:eastAsia="Times New Roman" w:cstheme="minorHAnsi"/>
          <w:sz w:val="20"/>
          <w:szCs w:val="20"/>
          <w:lang w:val="hr-HR"/>
        </w:rPr>
        <w:t>korisnika</w:t>
      </w:r>
      <w:r w:rsidRPr="00AD4526">
        <w:rPr>
          <w:rFonts w:eastAsia="Times New Roman" w:cstheme="minorHAnsi"/>
          <w:sz w:val="20"/>
          <w:szCs w:val="20"/>
          <w:lang w:val="hr-HR"/>
        </w:rPr>
        <w:t xml:space="preserve">. </w:t>
      </w:r>
    </w:p>
    <w:p w:rsidR="00844B35" w:rsidRPr="00AD4526" w:rsidRDefault="00844B35" w:rsidP="00844B35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844B35" w:rsidRPr="00AD4526" w:rsidRDefault="00844B35" w:rsidP="00844B35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>Ovaj dokument je namijenjen naručitelju aplikacije, nadzoru, konzultantima i razvojnom timu.</w:t>
      </w:r>
    </w:p>
    <w:p w:rsidR="00844B35" w:rsidRPr="00AD4526" w:rsidRDefault="00844B35" w:rsidP="00844B35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844B35" w:rsidRPr="00AD4526" w:rsidRDefault="00844B35" w:rsidP="00844B35">
      <w:pPr>
        <w:pStyle w:val="ListParagraph"/>
        <w:widowControl w:val="0"/>
        <w:numPr>
          <w:ilvl w:val="1"/>
          <w:numId w:val="10"/>
        </w:numPr>
        <w:spacing w:before="240" w:after="120" w:line="240" w:lineRule="atLeast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12" w:name="_Toc383808192"/>
      <w:r w:rsidRPr="00AD4526">
        <w:rPr>
          <w:rFonts w:eastAsia="Times New Roman" w:cstheme="minorHAnsi"/>
          <w:b/>
          <w:sz w:val="24"/>
          <w:szCs w:val="20"/>
          <w:lang w:val="hr-HR"/>
        </w:rPr>
        <w:t>Opseg projekta</w:t>
      </w:r>
      <w:bookmarkEnd w:id="12"/>
    </w:p>
    <w:p w:rsidR="00844B35" w:rsidRPr="00AD4526" w:rsidRDefault="00844B35" w:rsidP="00844B35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>Porezna uprava Republike Hrvatske od ulaska Repubkije Hrvatsje u Europsku uniju u obvezi je pratiti, kontrolirati podatke o PDV-u koje prijavljuju hrvatski gospodarstvenici na način da ih uparuje sa poreznim podacima koje su prijavili gospodarstvenici iz drugih zemalja članica EU.</w:t>
      </w:r>
    </w:p>
    <w:p w:rsidR="00844B35" w:rsidRPr="00AD4526" w:rsidRDefault="00844B35" w:rsidP="00844B35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844B35" w:rsidRPr="00AD4526" w:rsidRDefault="00844B35" w:rsidP="00844B35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>VAT Information Exchange System (Sistem za razmjenu poreznih podataka) je centralna baza poreznih podataka EU koja razmjenjuje podatke sa svim zemljama članicama EU.</w:t>
      </w:r>
    </w:p>
    <w:p w:rsidR="001E6E6D" w:rsidRPr="00AD4526" w:rsidRDefault="001E6E6D" w:rsidP="00844B35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50307D" w:rsidRPr="00596407" w:rsidRDefault="0050307D" w:rsidP="0050307D">
      <w:pPr>
        <w:keepLines/>
        <w:widowControl w:val="0"/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  <w:bookmarkStart w:id="13" w:name="_Toc373312358"/>
      <w:bookmarkStart w:id="14" w:name="_Toc383808193"/>
      <w:bookmarkEnd w:id="11"/>
      <w:r w:rsidRPr="00596407">
        <w:rPr>
          <w:rFonts w:eastAsia="Times New Roman" w:cstheme="minorHAnsi"/>
          <w:sz w:val="20"/>
          <w:szCs w:val="20"/>
          <w:lang w:val="hr-HR"/>
        </w:rPr>
        <w:t>Osnovni procesi koji će biti obuhvaćeni e-Inspektor sustavom su:</w:t>
      </w:r>
    </w:p>
    <w:p w:rsidR="0050307D" w:rsidRDefault="0050307D" w:rsidP="0050307D">
      <w:pPr>
        <w:keepLines/>
        <w:widowControl w:val="0"/>
        <w:numPr>
          <w:ilvl w:val="0"/>
          <w:numId w:val="12"/>
        </w:numPr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  <w:r>
        <w:rPr>
          <w:rFonts w:eastAsia="Times New Roman" w:cstheme="minorHAnsi"/>
          <w:sz w:val="20"/>
          <w:szCs w:val="20"/>
          <w:lang w:val="hr-HR"/>
        </w:rPr>
        <w:t>Izrada, inicijalno punjenje i pretraživanje šifranika</w:t>
      </w:r>
    </w:p>
    <w:p w:rsidR="0050307D" w:rsidRPr="00596407" w:rsidRDefault="0050307D" w:rsidP="0050307D">
      <w:pPr>
        <w:keepLines/>
        <w:widowControl w:val="0"/>
        <w:numPr>
          <w:ilvl w:val="0"/>
          <w:numId w:val="12"/>
        </w:numPr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 xml:space="preserve">Izrada, inicijalno punjenje,  ažuriranje i pretraživanje </w:t>
      </w:r>
      <w:r>
        <w:rPr>
          <w:rFonts w:eastAsia="Times New Roman" w:cstheme="minorHAnsi"/>
          <w:sz w:val="20"/>
          <w:szCs w:val="20"/>
          <w:lang w:val="hr-HR"/>
        </w:rPr>
        <w:t>V</w:t>
      </w:r>
      <w:r w:rsidRPr="00596407">
        <w:rPr>
          <w:rFonts w:eastAsia="Times New Roman" w:cstheme="minorHAnsi"/>
          <w:sz w:val="20"/>
          <w:szCs w:val="20"/>
          <w:lang w:val="hr-HR"/>
        </w:rPr>
        <w:t>IES registra</w:t>
      </w:r>
    </w:p>
    <w:p w:rsidR="0050307D" w:rsidRPr="00596407" w:rsidRDefault="0050307D" w:rsidP="0050307D">
      <w:pPr>
        <w:keepLines/>
        <w:widowControl w:val="0"/>
        <w:numPr>
          <w:ilvl w:val="0"/>
          <w:numId w:val="12"/>
        </w:numPr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>Unos, ažuriranje i pretraživanje podataka s PDV_Obrasca, PDV-S_Obrasca i ZP_Obrasca</w:t>
      </w:r>
    </w:p>
    <w:p w:rsidR="0050307D" w:rsidRPr="00596407" w:rsidRDefault="0050307D" w:rsidP="0050307D">
      <w:pPr>
        <w:keepLines/>
        <w:widowControl w:val="0"/>
        <w:numPr>
          <w:ilvl w:val="0"/>
          <w:numId w:val="12"/>
        </w:numPr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 xml:space="preserve">Uparivanje podataka s PDV_Obrasca sa analitičkim podacima s PDV-S_Obrasca i ZP_Obrasca na nivou PDV </w:t>
      </w:r>
      <w:r>
        <w:rPr>
          <w:rFonts w:eastAsia="Times New Roman" w:cstheme="minorHAnsi"/>
          <w:sz w:val="20"/>
          <w:szCs w:val="20"/>
          <w:lang w:val="hr-HR"/>
        </w:rPr>
        <w:t xml:space="preserve">broj </w:t>
      </w:r>
      <w:r w:rsidRPr="00596407">
        <w:rPr>
          <w:rFonts w:eastAsia="Times New Roman" w:cstheme="minorHAnsi"/>
          <w:sz w:val="20"/>
          <w:szCs w:val="20"/>
          <w:lang w:val="hr-HR"/>
        </w:rPr>
        <w:t>/porezno razdoblje</w:t>
      </w:r>
    </w:p>
    <w:p w:rsidR="0050307D" w:rsidRPr="00596407" w:rsidRDefault="0050307D" w:rsidP="0050307D">
      <w:pPr>
        <w:keepLines/>
        <w:widowControl w:val="0"/>
        <w:numPr>
          <w:ilvl w:val="0"/>
          <w:numId w:val="12"/>
        </w:numPr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>Označavanje razlike u PDV i PDV-S/ZP podacima na niv</w:t>
      </w:r>
      <w:r>
        <w:rPr>
          <w:rFonts w:eastAsia="Times New Roman" w:cstheme="minorHAnsi"/>
          <w:sz w:val="20"/>
          <w:szCs w:val="20"/>
          <w:lang w:val="hr-HR"/>
        </w:rPr>
        <w:t>ou PDV_broj</w:t>
      </w:r>
      <w:r w:rsidRPr="00596407">
        <w:rPr>
          <w:rFonts w:eastAsia="Times New Roman" w:cstheme="minorHAnsi"/>
          <w:sz w:val="20"/>
          <w:szCs w:val="20"/>
          <w:lang w:val="hr-HR"/>
        </w:rPr>
        <w:t>/porezno razdoblje</w:t>
      </w:r>
    </w:p>
    <w:p w:rsidR="0050307D" w:rsidRPr="00D3371D" w:rsidRDefault="0050307D" w:rsidP="0050307D">
      <w:pPr>
        <w:keepLines/>
        <w:widowControl w:val="0"/>
        <w:numPr>
          <w:ilvl w:val="0"/>
          <w:numId w:val="12"/>
        </w:numPr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 xml:space="preserve">Pregledi </w:t>
      </w:r>
      <w:r>
        <w:rPr>
          <w:rFonts w:eastAsia="Times New Roman" w:cstheme="minorHAnsi"/>
          <w:sz w:val="20"/>
          <w:szCs w:val="20"/>
          <w:lang w:val="hr-HR"/>
        </w:rPr>
        <w:t xml:space="preserve"> po zadanim</w:t>
      </w:r>
      <w:r w:rsidRPr="00596407">
        <w:rPr>
          <w:rFonts w:eastAsia="Times New Roman" w:cstheme="minorHAnsi"/>
          <w:sz w:val="20"/>
          <w:szCs w:val="20"/>
          <w:lang w:val="hr-HR"/>
        </w:rPr>
        <w:t xml:space="preserve"> kriterjima </w:t>
      </w:r>
    </w:p>
    <w:p w:rsidR="0050307D" w:rsidRPr="00596407" w:rsidRDefault="0050307D" w:rsidP="0050307D">
      <w:pPr>
        <w:keepLines/>
        <w:widowControl w:val="0"/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>U naručiteljevoj dugoročnoj viziji su i slijedeće funkcionalnosti:</w:t>
      </w:r>
    </w:p>
    <w:p w:rsidR="0050307D" w:rsidRPr="00596407" w:rsidRDefault="0050307D" w:rsidP="0050307D">
      <w:pPr>
        <w:keepLines/>
        <w:widowControl w:val="0"/>
        <w:numPr>
          <w:ilvl w:val="0"/>
          <w:numId w:val="13"/>
        </w:numPr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>Uparivanje na nivou RH analitike (PDV-S i ZP) sa EU analitikom</w:t>
      </w:r>
    </w:p>
    <w:p w:rsidR="0050307D" w:rsidRPr="00596407" w:rsidRDefault="0050307D" w:rsidP="0050307D">
      <w:pPr>
        <w:keepLines/>
        <w:widowControl w:val="0"/>
        <w:numPr>
          <w:ilvl w:val="0"/>
          <w:numId w:val="13"/>
        </w:numPr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 xml:space="preserve">Pregled uparivanja </w:t>
      </w:r>
      <w:r>
        <w:rPr>
          <w:rFonts w:eastAsia="Times New Roman" w:cstheme="minorHAnsi"/>
          <w:sz w:val="20"/>
          <w:szCs w:val="20"/>
          <w:lang w:val="hr-HR"/>
        </w:rPr>
        <w:t xml:space="preserve">analitikr </w:t>
      </w:r>
      <w:r w:rsidRPr="00596407">
        <w:rPr>
          <w:rFonts w:eastAsia="Times New Roman" w:cstheme="minorHAnsi"/>
          <w:sz w:val="20"/>
          <w:szCs w:val="20"/>
          <w:lang w:val="hr-HR"/>
        </w:rPr>
        <w:t>na nivou PDV</w:t>
      </w:r>
      <w:r>
        <w:rPr>
          <w:rFonts w:eastAsia="Times New Roman" w:cstheme="minorHAnsi"/>
          <w:sz w:val="20"/>
          <w:szCs w:val="20"/>
          <w:lang w:val="hr-HR"/>
        </w:rPr>
        <w:t>_brij / VAT</w:t>
      </w:r>
      <w:r w:rsidRPr="00596407">
        <w:rPr>
          <w:rFonts w:eastAsia="Times New Roman" w:cstheme="minorHAnsi"/>
          <w:sz w:val="20"/>
          <w:szCs w:val="20"/>
          <w:lang w:val="hr-HR"/>
        </w:rPr>
        <w:t xml:space="preserve"> ID/porezno razdoblje</w:t>
      </w:r>
    </w:p>
    <w:p w:rsidR="0050307D" w:rsidRDefault="0050307D" w:rsidP="0050307D">
      <w:pPr>
        <w:keepLines/>
        <w:widowControl w:val="0"/>
        <w:numPr>
          <w:ilvl w:val="0"/>
          <w:numId w:val="13"/>
        </w:numPr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  <w:r>
        <w:rPr>
          <w:rFonts w:eastAsia="Times New Roman" w:cstheme="minorHAnsi"/>
          <w:sz w:val="20"/>
          <w:szCs w:val="20"/>
          <w:lang w:val="hr-HR"/>
        </w:rPr>
        <w:t>Razni i</w:t>
      </w:r>
      <w:r w:rsidRPr="00596407">
        <w:rPr>
          <w:rFonts w:eastAsia="Times New Roman" w:cstheme="minorHAnsi"/>
          <w:sz w:val="20"/>
          <w:szCs w:val="20"/>
          <w:lang w:val="hr-HR"/>
        </w:rPr>
        <w:t>zvještaj</w:t>
      </w:r>
      <w:r>
        <w:rPr>
          <w:rFonts w:eastAsia="Times New Roman" w:cstheme="minorHAnsi"/>
          <w:sz w:val="20"/>
          <w:szCs w:val="20"/>
          <w:lang w:val="hr-HR"/>
        </w:rPr>
        <w:t>i</w:t>
      </w:r>
    </w:p>
    <w:p w:rsidR="0050307D" w:rsidRPr="00596407" w:rsidRDefault="0050307D" w:rsidP="0050307D">
      <w:pPr>
        <w:keepLines/>
        <w:widowControl w:val="0"/>
        <w:spacing w:before="60" w:after="120" w:line="240" w:lineRule="atLeast"/>
        <w:ind w:left="720"/>
        <w:rPr>
          <w:rFonts w:eastAsia="Times New Roman" w:cstheme="minorHAnsi"/>
          <w:sz w:val="20"/>
          <w:szCs w:val="20"/>
          <w:lang w:val="hr-HR"/>
        </w:rPr>
      </w:pPr>
    </w:p>
    <w:p w:rsidR="00225417" w:rsidRPr="00AD4526" w:rsidRDefault="00225417" w:rsidP="00844B35">
      <w:pPr>
        <w:pStyle w:val="ListParagraph"/>
        <w:widowControl w:val="0"/>
        <w:numPr>
          <w:ilvl w:val="1"/>
          <w:numId w:val="10"/>
        </w:numPr>
        <w:spacing w:before="240" w:after="120" w:line="240" w:lineRule="atLeast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r w:rsidRPr="00AD4526">
        <w:rPr>
          <w:rFonts w:eastAsia="Times New Roman" w:cstheme="minorHAnsi"/>
          <w:b/>
          <w:sz w:val="24"/>
          <w:szCs w:val="20"/>
          <w:lang w:val="hr-HR"/>
        </w:rPr>
        <w:lastRenderedPageBreak/>
        <w:t xml:space="preserve">Pravni okvir / </w:t>
      </w:r>
      <w:r w:rsidR="002B00E6">
        <w:rPr>
          <w:rFonts w:eastAsia="Times New Roman" w:cstheme="minorHAnsi"/>
          <w:b/>
          <w:sz w:val="24"/>
          <w:szCs w:val="20"/>
          <w:lang w:val="hr-HR"/>
        </w:rPr>
        <w:t>Referent PU</w:t>
      </w:r>
      <w:r w:rsidRPr="00AD4526">
        <w:rPr>
          <w:rFonts w:eastAsia="Times New Roman" w:cstheme="minorHAnsi"/>
          <w:b/>
          <w:sz w:val="24"/>
          <w:szCs w:val="20"/>
          <w:lang w:val="hr-HR"/>
        </w:rPr>
        <w:t>ni dokumenti</w:t>
      </w:r>
      <w:bookmarkEnd w:id="13"/>
      <w:bookmarkEnd w:id="14"/>
      <w:r w:rsidRPr="00AD4526">
        <w:rPr>
          <w:rFonts w:eastAsia="Times New Roman" w:cstheme="minorHAnsi"/>
          <w:b/>
          <w:sz w:val="24"/>
          <w:szCs w:val="20"/>
          <w:lang w:val="hr-HR"/>
        </w:rPr>
        <w:t xml:space="preserve"> </w:t>
      </w:r>
    </w:p>
    <w:p w:rsidR="001B2592" w:rsidRPr="00AD4526" w:rsidRDefault="001B2592" w:rsidP="00225417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 w:eastAsia="hr-HR"/>
        </w:rPr>
      </w:pPr>
      <w:bookmarkStart w:id="15" w:name="_Toc164750378"/>
    </w:p>
    <w:p w:rsidR="00225417" w:rsidRPr="00AD4526" w:rsidRDefault="00225417" w:rsidP="00225417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 w:eastAsia="hr-HR"/>
        </w:rPr>
      </w:pPr>
      <w:r w:rsidRPr="00AD4526">
        <w:rPr>
          <w:rFonts w:eastAsia="Times New Roman" w:cstheme="minorHAnsi"/>
          <w:sz w:val="20"/>
          <w:szCs w:val="20"/>
          <w:lang w:val="hr-HR" w:eastAsia="hr-HR"/>
        </w:rPr>
        <w:t xml:space="preserve">Zakonska osnova za </w:t>
      </w:r>
      <w:r w:rsidR="0043040A" w:rsidRPr="00AD4526">
        <w:rPr>
          <w:rFonts w:eastAsia="Times New Roman" w:cstheme="minorHAnsi"/>
          <w:sz w:val="20"/>
          <w:szCs w:val="20"/>
          <w:lang w:val="hr-HR" w:eastAsia="hr-HR"/>
        </w:rPr>
        <w:t>razvoj projekta je hrvatski  Zakon o porezu na dodanu vrijednost sa pripadajuć</w:t>
      </w:r>
      <w:r w:rsidR="00F85F9E" w:rsidRPr="00AD4526">
        <w:rPr>
          <w:rFonts w:eastAsia="Times New Roman" w:cstheme="minorHAnsi"/>
          <w:sz w:val="20"/>
          <w:szCs w:val="20"/>
          <w:lang w:val="hr-HR" w:eastAsia="hr-HR"/>
        </w:rPr>
        <w:t>i</w:t>
      </w:r>
      <w:r w:rsidR="0043040A" w:rsidRPr="00AD4526">
        <w:rPr>
          <w:rFonts w:eastAsia="Times New Roman" w:cstheme="minorHAnsi"/>
          <w:sz w:val="20"/>
          <w:szCs w:val="20"/>
          <w:lang w:val="hr-HR" w:eastAsia="hr-HR"/>
        </w:rPr>
        <w:t xml:space="preserve">m </w:t>
      </w:r>
      <w:r w:rsidR="00F85F9E" w:rsidRPr="00AD4526">
        <w:rPr>
          <w:rFonts w:eastAsia="Times New Roman" w:cstheme="minorHAnsi"/>
          <w:sz w:val="20"/>
          <w:szCs w:val="20"/>
          <w:lang w:val="hr-HR" w:eastAsia="hr-HR"/>
        </w:rPr>
        <w:t>Pravilnikom za</w:t>
      </w:r>
      <w:r w:rsidR="0043040A" w:rsidRPr="00AD4526">
        <w:rPr>
          <w:rFonts w:eastAsia="Times New Roman" w:cstheme="minorHAnsi"/>
          <w:sz w:val="20"/>
          <w:szCs w:val="20"/>
          <w:lang w:val="hr-HR" w:eastAsia="hr-HR"/>
        </w:rPr>
        <w:t xml:space="preserve"> proved</w:t>
      </w:r>
      <w:r w:rsidR="00F85F9E" w:rsidRPr="00AD4526">
        <w:rPr>
          <w:rFonts w:eastAsia="Times New Roman" w:cstheme="minorHAnsi"/>
          <w:sz w:val="20"/>
          <w:szCs w:val="20"/>
          <w:lang w:val="hr-HR" w:eastAsia="hr-HR"/>
        </w:rPr>
        <w:t xml:space="preserve">bu </w:t>
      </w:r>
      <w:r w:rsidR="0043040A" w:rsidRPr="00AD4526">
        <w:rPr>
          <w:rFonts w:eastAsia="Times New Roman" w:cstheme="minorHAnsi"/>
          <w:sz w:val="20"/>
          <w:szCs w:val="20"/>
          <w:lang w:val="hr-HR" w:eastAsia="hr-HR"/>
        </w:rPr>
        <w:t xml:space="preserve"> istog , te</w:t>
      </w:r>
      <w:r w:rsidRPr="00AD4526">
        <w:rPr>
          <w:rFonts w:eastAsia="Times New Roman" w:cstheme="minorHAnsi"/>
          <w:sz w:val="20"/>
          <w:szCs w:val="20"/>
          <w:lang w:val="hr-HR" w:eastAsia="hr-HR"/>
        </w:rPr>
        <w:t xml:space="preserve"> europsko </w:t>
      </w:r>
      <w:r w:rsidR="0043040A" w:rsidRPr="00AD4526">
        <w:rPr>
          <w:rFonts w:eastAsia="Times New Roman" w:cstheme="minorHAnsi"/>
          <w:sz w:val="20"/>
          <w:szCs w:val="20"/>
          <w:lang w:val="hr-HR" w:eastAsia="hr-HR"/>
        </w:rPr>
        <w:t xml:space="preserve">porezno </w:t>
      </w:r>
      <w:r w:rsidRPr="00AD4526">
        <w:rPr>
          <w:rFonts w:eastAsia="Times New Roman" w:cstheme="minorHAnsi"/>
          <w:sz w:val="20"/>
          <w:szCs w:val="20"/>
          <w:lang w:val="hr-HR" w:eastAsia="hr-HR"/>
        </w:rPr>
        <w:t>zakonodavstvo koje ima nadnacionalni značaj i obvezatno je za sve zemlje članice EU.</w:t>
      </w:r>
    </w:p>
    <w:p w:rsidR="001B2592" w:rsidRPr="00AD4526" w:rsidRDefault="001B2592" w:rsidP="00225417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 w:eastAsia="hr-HR"/>
        </w:rPr>
      </w:pPr>
    </w:p>
    <w:p w:rsidR="00225417" w:rsidRPr="00AD4526" w:rsidRDefault="00225417" w:rsidP="00225417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 w:eastAsia="hr-HR"/>
        </w:rPr>
      </w:pPr>
    </w:p>
    <w:tbl>
      <w:tblPr>
        <w:tblW w:w="920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29"/>
        <w:gridCol w:w="1275"/>
        <w:gridCol w:w="993"/>
        <w:gridCol w:w="1410"/>
      </w:tblGrid>
      <w:tr w:rsidR="00225417" w:rsidRPr="00AD4526" w:rsidTr="00596407">
        <w:tc>
          <w:tcPr>
            <w:tcW w:w="5529" w:type="dxa"/>
            <w:tcBorders>
              <w:bottom w:val="single" w:sz="6" w:space="0" w:color="auto"/>
            </w:tcBorders>
            <w:shd w:val="pct10" w:color="auto" w:fill="auto"/>
          </w:tcPr>
          <w:p w:rsidR="00225417" w:rsidRPr="00AD4526" w:rsidRDefault="00225417" w:rsidP="00225417">
            <w:pPr>
              <w:keepLines/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AD4526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Naslov</w:t>
            </w:r>
          </w:p>
        </w:tc>
        <w:tc>
          <w:tcPr>
            <w:tcW w:w="1275" w:type="dxa"/>
            <w:tcBorders>
              <w:bottom w:val="single" w:sz="6" w:space="0" w:color="auto"/>
            </w:tcBorders>
            <w:shd w:val="pct10" w:color="auto" w:fill="auto"/>
          </w:tcPr>
          <w:p w:rsidR="00225417" w:rsidRPr="00AD4526" w:rsidRDefault="00225417" w:rsidP="00225417">
            <w:pPr>
              <w:keepLines/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AD4526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Referenca</w:t>
            </w:r>
          </w:p>
        </w:tc>
        <w:tc>
          <w:tcPr>
            <w:tcW w:w="993" w:type="dxa"/>
            <w:tcBorders>
              <w:bottom w:val="single" w:sz="6" w:space="0" w:color="auto"/>
            </w:tcBorders>
            <w:shd w:val="pct10" w:color="auto" w:fill="auto"/>
          </w:tcPr>
          <w:p w:rsidR="00225417" w:rsidRPr="00AD4526" w:rsidRDefault="00225417" w:rsidP="00225417">
            <w:pPr>
              <w:keepLines/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AD4526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Verzija</w:t>
            </w:r>
          </w:p>
        </w:tc>
        <w:tc>
          <w:tcPr>
            <w:tcW w:w="1410" w:type="dxa"/>
            <w:tcBorders>
              <w:bottom w:val="single" w:sz="6" w:space="0" w:color="auto"/>
            </w:tcBorders>
            <w:shd w:val="pct10" w:color="auto" w:fill="auto"/>
          </w:tcPr>
          <w:p w:rsidR="00225417" w:rsidRPr="00AD4526" w:rsidRDefault="00225417" w:rsidP="00225417">
            <w:pPr>
              <w:keepLines/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AD4526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Datum</w:t>
            </w:r>
          </w:p>
        </w:tc>
      </w:tr>
      <w:tr w:rsidR="00225417" w:rsidRPr="00AD4526" w:rsidTr="00596407">
        <w:tc>
          <w:tcPr>
            <w:tcW w:w="5529" w:type="dxa"/>
            <w:shd w:val="clear" w:color="auto" w:fill="FFFFFF"/>
            <w:vAlign w:val="center"/>
          </w:tcPr>
          <w:p w:rsidR="00225417" w:rsidRPr="00AD4526" w:rsidRDefault="00F85F9E" w:rsidP="00225417">
            <w:pPr>
              <w:keepLines/>
              <w:widowControl w:val="0"/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Zakon o porezu na dodanu vrijednost, NN 73/13, 99/13, 148/13, 153/13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225417" w:rsidRPr="00AD4526" w:rsidRDefault="00225417" w:rsidP="00225417">
            <w:pPr>
              <w:keepLines/>
              <w:widowControl w:val="0"/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</w:p>
        </w:tc>
        <w:tc>
          <w:tcPr>
            <w:tcW w:w="993" w:type="dxa"/>
            <w:shd w:val="clear" w:color="auto" w:fill="FFFFFF"/>
            <w:vAlign w:val="center"/>
          </w:tcPr>
          <w:p w:rsidR="00225417" w:rsidRPr="00AD4526" w:rsidRDefault="00225417" w:rsidP="00225417">
            <w:pPr>
              <w:keepLines/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sz w:val="18"/>
                <w:szCs w:val="18"/>
                <w:lang w:val="hr-HR"/>
              </w:rPr>
            </w:pPr>
          </w:p>
        </w:tc>
        <w:tc>
          <w:tcPr>
            <w:tcW w:w="1410" w:type="dxa"/>
            <w:shd w:val="clear" w:color="auto" w:fill="FFFFFF"/>
            <w:vAlign w:val="center"/>
          </w:tcPr>
          <w:p w:rsidR="00225417" w:rsidRPr="00AD4526" w:rsidRDefault="00F85F9E" w:rsidP="00225417">
            <w:pPr>
              <w:keepLines/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01.07.2013.</w:t>
            </w:r>
          </w:p>
        </w:tc>
      </w:tr>
      <w:tr w:rsidR="00225417" w:rsidRPr="00AD4526" w:rsidTr="00596407">
        <w:tc>
          <w:tcPr>
            <w:tcW w:w="5529" w:type="dxa"/>
            <w:shd w:val="clear" w:color="auto" w:fill="FFFFFF"/>
            <w:vAlign w:val="center"/>
          </w:tcPr>
          <w:p w:rsidR="00225417" w:rsidRPr="00AD4526" w:rsidRDefault="00F85F9E" w:rsidP="00225417">
            <w:pPr>
              <w:keepLines/>
              <w:widowControl w:val="0"/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 w:eastAsia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 w:eastAsia="hr-HR"/>
              </w:rPr>
              <w:t>Direktiva Vijeća 2006/112/EZ od 28. studenoga 2006. o zajedničkom sustavu poreza na dodanu vrijednost (SL L 347, 11. 12. 2006.) sa zadnjom izmjenom Direktive Vijeća 2010/88/EU od 7. prosinca 2010. kojom se mijenja Direktiva 2006/112/EZ o zajedničkom sustavu poreza na dodanu vrijednost u dijelu koji se odnosi na trajanje obveze pridržavanja minimalne standardne stope (SL L 326, 10. 12. 2010.), (u daljnjem tekstu: Direktiva Vijeća 2006/112/EZ),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225417" w:rsidRPr="00AD4526" w:rsidRDefault="00225417" w:rsidP="00225417">
            <w:pPr>
              <w:keepLines/>
              <w:widowControl w:val="0"/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</w:p>
        </w:tc>
        <w:tc>
          <w:tcPr>
            <w:tcW w:w="993" w:type="dxa"/>
            <w:shd w:val="clear" w:color="auto" w:fill="FFFFFF"/>
            <w:vAlign w:val="center"/>
          </w:tcPr>
          <w:p w:rsidR="00225417" w:rsidRPr="00AD4526" w:rsidRDefault="00225417" w:rsidP="00225417">
            <w:pPr>
              <w:keepLines/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sz w:val="18"/>
                <w:szCs w:val="18"/>
                <w:lang w:val="hr-HR"/>
              </w:rPr>
            </w:pPr>
          </w:p>
        </w:tc>
        <w:tc>
          <w:tcPr>
            <w:tcW w:w="1410" w:type="dxa"/>
            <w:shd w:val="clear" w:color="auto" w:fill="FFFFFF"/>
            <w:vAlign w:val="center"/>
          </w:tcPr>
          <w:p w:rsidR="00225417" w:rsidRPr="00AD4526" w:rsidRDefault="00F85F9E" w:rsidP="00225417">
            <w:pPr>
              <w:keepLines/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10.12.2010.</w:t>
            </w:r>
          </w:p>
        </w:tc>
      </w:tr>
      <w:tr w:rsidR="00225417" w:rsidRPr="00AD4526" w:rsidTr="00596407">
        <w:tc>
          <w:tcPr>
            <w:tcW w:w="5529" w:type="dxa"/>
            <w:shd w:val="clear" w:color="auto" w:fill="FFFFFF"/>
            <w:vAlign w:val="center"/>
          </w:tcPr>
          <w:p w:rsidR="00225417" w:rsidRPr="00AD4526" w:rsidRDefault="00F85F9E" w:rsidP="00225417">
            <w:pPr>
              <w:keepLines/>
              <w:widowControl w:val="0"/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Pravilnik o porezu na dodanu vrijednost, NN</w:t>
            </w:r>
            <w:r w:rsidRPr="00AD4526">
              <w:rPr>
                <w:rFonts w:cstheme="minorHAnsi"/>
              </w:rPr>
              <w:t xml:space="preserve"> 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79/13, 85/13-ispravak, 160/13, 35/14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225417" w:rsidRPr="00AD4526" w:rsidRDefault="00225417" w:rsidP="00225417">
            <w:pPr>
              <w:keepLines/>
              <w:widowControl w:val="0"/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</w:p>
        </w:tc>
        <w:tc>
          <w:tcPr>
            <w:tcW w:w="993" w:type="dxa"/>
            <w:shd w:val="clear" w:color="auto" w:fill="FFFFFF"/>
            <w:vAlign w:val="center"/>
          </w:tcPr>
          <w:p w:rsidR="00225417" w:rsidRPr="00AD4526" w:rsidRDefault="00225417" w:rsidP="00225417">
            <w:pPr>
              <w:keepLines/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sz w:val="18"/>
                <w:szCs w:val="18"/>
                <w:lang w:val="hr-HR"/>
              </w:rPr>
            </w:pPr>
          </w:p>
        </w:tc>
        <w:tc>
          <w:tcPr>
            <w:tcW w:w="1410" w:type="dxa"/>
            <w:shd w:val="clear" w:color="auto" w:fill="FFFFFF"/>
            <w:vAlign w:val="center"/>
          </w:tcPr>
          <w:p w:rsidR="00225417" w:rsidRPr="00AD4526" w:rsidRDefault="00F85F9E" w:rsidP="00225417">
            <w:pPr>
              <w:keepLines/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20.03.2014.</w:t>
            </w:r>
          </w:p>
        </w:tc>
      </w:tr>
    </w:tbl>
    <w:p w:rsidR="00225417" w:rsidRPr="00AD4526" w:rsidRDefault="00225417" w:rsidP="00225417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 w:eastAsia="hr-HR"/>
        </w:rPr>
      </w:pPr>
    </w:p>
    <w:p w:rsidR="00225417" w:rsidRPr="00AD4526" w:rsidRDefault="00225417" w:rsidP="00844B35">
      <w:pPr>
        <w:pStyle w:val="ListParagraph"/>
        <w:widowControl w:val="0"/>
        <w:numPr>
          <w:ilvl w:val="1"/>
          <w:numId w:val="10"/>
        </w:numPr>
        <w:spacing w:before="240" w:after="120" w:line="240" w:lineRule="atLeast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16" w:name="_Toc373312359"/>
      <w:bookmarkStart w:id="17" w:name="_Toc383808194"/>
      <w:r w:rsidRPr="00AD4526">
        <w:rPr>
          <w:rFonts w:eastAsia="Times New Roman" w:cstheme="minorHAnsi"/>
          <w:b/>
          <w:sz w:val="24"/>
          <w:szCs w:val="20"/>
          <w:lang w:val="hr-HR"/>
        </w:rPr>
        <w:t>Rječnik skraćenica i pojmova</w:t>
      </w:r>
      <w:bookmarkEnd w:id="15"/>
      <w:bookmarkEnd w:id="16"/>
      <w:bookmarkEnd w:id="17"/>
      <w:r w:rsidRPr="00AD4526">
        <w:rPr>
          <w:rFonts w:eastAsia="Times New Roman" w:cstheme="minorHAnsi"/>
          <w:b/>
          <w:sz w:val="24"/>
          <w:szCs w:val="20"/>
          <w:lang w:val="hr-HR"/>
        </w:rPr>
        <w:t xml:space="preserve"> </w:t>
      </w:r>
    </w:p>
    <w:p w:rsidR="00225417" w:rsidRPr="00AD4526" w:rsidRDefault="00225417" w:rsidP="00225417">
      <w:pPr>
        <w:keepLines/>
        <w:widowControl w:val="0"/>
        <w:spacing w:after="120" w:line="240" w:lineRule="atLeast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>Sve skraćenice i pojmovi su navedeni u</w:t>
      </w:r>
      <w:r w:rsidR="001B2592" w:rsidRPr="00AD4526">
        <w:rPr>
          <w:rFonts w:eastAsia="Times New Roman" w:cstheme="minorHAnsi"/>
          <w:sz w:val="20"/>
          <w:szCs w:val="20"/>
          <w:lang w:val="hr-HR"/>
        </w:rPr>
        <w:t xml:space="preserve"> posebnom dokumentu </w:t>
      </w:r>
      <w:r w:rsidR="005803BC" w:rsidRPr="00AD4526">
        <w:rPr>
          <w:rFonts w:eastAsia="Times New Roman" w:cstheme="minorHAnsi"/>
          <w:sz w:val="20"/>
          <w:szCs w:val="20"/>
          <w:lang w:val="hr-HR"/>
        </w:rPr>
        <w:t xml:space="preserve">PB_3 </w:t>
      </w:r>
      <w:r w:rsidRPr="00AD4526">
        <w:rPr>
          <w:rFonts w:eastAsia="Times New Roman" w:cstheme="minorHAnsi"/>
          <w:sz w:val="20"/>
          <w:szCs w:val="20"/>
          <w:lang w:val="hr-HR"/>
        </w:rPr>
        <w:t xml:space="preserve"> </w:t>
      </w:r>
      <w:r w:rsidR="009A6004" w:rsidRPr="00AD4526">
        <w:rPr>
          <w:rFonts w:eastAsia="Times New Roman" w:cstheme="minorHAnsi"/>
          <w:sz w:val="20"/>
          <w:szCs w:val="20"/>
          <w:lang w:val="hr-HR"/>
        </w:rPr>
        <w:t>Riječnik.</w:t>
      </w:r>
    </w:p>
    <w:p w:rsidR="001417DD" w:rsidRPr="00AD4526" w:rsidRDefault="001417DD" w:rsidP="00225417">
      <w:pPr>
        <w:keepLines/>
        <w:widowControl w:val="0"/>
        <w:spacing w:after="12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D626C2" w:rsidRPr="00AD4526" w:rsidRDefault="00D626C2" w:rsidP="00225417">
      <w:pPr>
        <w:keepLines/>
        <w:widowControl w:val="0"/>
        <w:spacing w:after="12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1B2592" w:rsidRPr="00AD4526" w:rsidRDefault="001B2592" w:rsidP="001B2592">
      <w:pPr>
        <w:pStyle w:val="ListParagraph"/>
        <w:widowControl w:val="0"/>
        <w:numPr>
          <w:ilvl w:val="0"/>
          <w:numId w:val="10"/>
        </w:numPr>
        <w:spacing w:after="0" w:line="240" w:lineRule="atLeast"/>
        <w:rPr>
          <w:rFonts w:eastAsia="Times New Roman" w:cstheme="minorHAnsi"/>
          <w:b/>
          <w:sz w:val="28"/>
          <w:szCs w:val="20"/>
          <w:lang w:val="hr-HR"/>
        </w:rPr>
      </w:pPr>
      <w:r w:rsidRPr="00AD4526">
        <w:rPr>
          <w:rFonts w:eastAsia="Times New Roman" w:cstheme="minorHAnsi"/>
          <w:b/>
          <w:sz w:val="28"/>
          <w:szCs w:val="20"/>
          <w:lang w:val="hr-HR"/>
        </w:rPr>
        <w:t>Opis sustava</w:t>
      </w:r>
    </w:p>
    <w:p w:rsidR="001417DD" w:rsidRPr="00AD4526" w:rsidRDefault="001417DD" w:rsidP="001417DD">
      <w:pPr>
        <w:pStyle w:val="ListParagraph"/>
        <w:widowControl w:val="0"/>
        <w:spacing w:after="0" w:line="240" w:lineRule="atLeast"/>
        <w:rPr>
          <w:rFonts w:eastAsia="Times New Roman" w:cstheme="minorHAnsi"/>
          <w:b/>
          <w:sz w:val="28"/>
          <w:szCs w:val="20"/>
          <w:lang w:val="hr-HR"/>
        </w:rPr>
      </w:pPr>
    </w:p>
    <w:p w:rsidR="001B2592" w:rsidRDefault="001B2592" w:rsidP="001B2592">
      <w:pPr>
        <w:pStyle w:val="ListParagraph"/>
        <w:widowControl w:val="0"/>
        <w:numPr>
          <w:ilvl w:val="1"/>
          <w:numId w:val="10"/>
        </w:numPr>
        <w:spacing w:before="240" w:after="120" w:line="240" w:lineRule="atLeast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18" w:name="_Toc383808195"/>
      <w:r w:rsidRPr="00AD4526">
        <w:rPr>
          <w:rFonts w:eastAsia="Times New Roman" w:cstheme="minorHAnsi"/>
          <w:b/>
          <w:sz w:val="24"/>
          <w:szCs w:val="20"/>
          <w:lang w:val="hr-HR"/>
        </w:rPr>
        <w:t>Popis traženih funkcionalnosti</w:t>
      </w:r>
      <w:bookmarkEnd w:id="18"/>
    </w:p>
    <w:p w:rsidR="0050307D" w:rsidRPr="00AD4526" w:rsidRDefault="0050307D" w:rsidP="0050307D">
      <w:pPr>
        <w:pStyle w:val="ListParagraph"/>
        <w:widowControl w:val="0"/>
        <w:spacing w:before="240" w:after="120" w:line="240" w:lineRule="atLeast"/>
        <w:ind w:left="1080"/>
        <w:outlineLvl w:val="1"/>
        <w:rPr>
          <w:rFonts w:eastAsia="Times New Roman" w:cstheme="minorHAnsi"/>
          <w:b/>
          <w:sz w:val="24"/>
          <w:szCs w:val="20"/>
          <w:lang w:val="hr-HR"/>
        </w:rPr>
      </w:pPr>
    </w:p>
    <w:p w:rsidR="001C6A43" w:rsidRPr="00AD4526" w:rsidRDefault="001B2592" w:rsidP="001C6A43">
      <w:pPr>
        <w:keepLines/>
        <w:widowControl w:val="0"/>
        <w:spacing w:after="12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cstheme="minorHAnsi"/>
          <w:lang w:val="hr-HR"/>
        </w:rPr>
        <w:t>U nastavku se nalazi popis glavnih podsustava e-Inspektor sustava, te pripadajućih funkcionalnosti</w:t>
      </w:r>
    </w:p>
    <w:p w:rsidR="001C6A43" w:rsidRPr="00AD4526" w:rsidRDefault="001C6A43" w:rsidP="001C6A43">
      <w:pPr>
        <w:keepLines/>
        <w:widowControl w:val="0"/>
        <w:spacing w:after="12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2A4B1C" w:rsidRPr="00AD4526" w:rsidRDefault="002A4B1C" w:rsidP="001C6A43">
      <w:pPr>
        <w:keepLines/>
        <w:widowControl w:val="0"/>
        <w:spacing w:after="120" w:line="240" w:lineRule="atLeast"/>
        <w:jc w:val="both"/>
        <w:rPr>
          <w:rFonts w:eastAsia="Times New Roman" w:cstheme="minorHAnsi"/>
          <w:b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ab/>
      </w:r>
      <w:r w:rsidRPr="00AD4526">
        <w:rPr>
          <w:rFonts w:eastAsia="Times New Roman" w:cstheme="minorHAnsi"/>
          <w:b/>
          <w:sz w:val="20"/>
          <w:szCs w:val="20"/>
          <w:lang w:val="hr-HR"/>
        </w:rPr>
        <w:t xml:space="preserve">PP01 LogIN </w:t>
      </w:r>
      <w:r w:rsidR="00234F6D">
        <w:rPr>
          <w:rFonts w:eastAsia="Times New Roman" w:cstheme="minorHAnsi"/>
          <w:b/>
          <w:sz w:val="20"/>
          <w:szCs w:val="20"/>
          <w:lang w:val="hr-HR"/>
        </w:rPr>
        <w:t>korisnika</w:t>
      </w:r>
    </w:p>
    <w:p w:rsidR="002A4B1C" w:rsidRDefault="002A4B1C" w:rsidP="001C6A43">
      <w:pPr>
        <w:keepLines/>
        <w:widowControl w:val="0"/>
        <w:spacing w:after="12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ab/>
        <w:t>PP100 Prijav</w:t>
      </w:r>
      <w:r w:rsidR="005C550B" w:rsidRPr="00AD4526">
        <w:rPr>
          <w:rFonts w:eastAsia="Times New Roman" w:cstheme="minorHAnsi"/>
          <w:sz w:val="20"/>
          <w:szCs w:val="20"/>
          <w:lang w:val="hr-HR"/>
        </w:rPr>
        <w:t>a</w:t>
      </w:r>
      <w:r w:rsidRPr="00AD4526">
        <w:rPr>
          <w:rFonts w:eastAsia="Times New Roman" w:cstheme="minorHAnsi"/>
          <w:sz w:val="20"/>
          <w:szCs w:val="20"/>
          <w:lang w:val="hr-HR"/>
        </w:rPr>
        <w:t xml:space="preserve"> </w:t>
      </w:r>
      <w:r w:rsidR="00234F6D">
        <w:rPr>
          <w:rFonts w:eastAsia="Times New Roman" w:cstheme="minorHAnsi"/>
          <w:sz w:val="20"/>
          <w:szCs w:val="20"/>
          <w:lang w:val="hr-HR"/>
        </w:rPr>
        <w:t>zaposlenika</w:t>
      </w:r>
      <w:r w:rsidRPr="00AD4526">
        <w:rPr>
          <w:rFonts w:eastAsia="Times New Roman" w:cstheme="minorHAnsi"/>
          <w:sz w:val="20"/>
          <w:szCs w:val="20"/>
          <w:lang w:val="hr-HR"/>
        </w:rPr>
        <w:t xml:space="preserve"> P</w:t>
      </w:r>
      <w:r w:rsidR="00234F6D">
        <w:rPr>
          <w:rFonts w:eastAsia="Times New Roman" w:cstheme="minorHAnsi"/>
          <w:sz w:val="20"/>
          <w:szCs w:val="20"/>
          <w:lang w:val="hr-HR"/>
        </w:rPr>
        <w:t>U u  aplikaciju</w:t>
      </w:r>
    </w:p>
    <w:p w:rsidR="00085043" w:rsidRPr="00AD4526" w:rsidRDefault="00085043" w:rsidP="001C6A43">
      <w:pPr>
        <w:keepLines/>
        <w:widowControl w:val="0"/>
        <w:spacing w:after="12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>
        <w:rPr>
          <w:rFonts w:eastAsia="Times New Roman" w:cstheme="minorHAnsi"/>
          <w:sz w:val="20"/>
          <w:szCs w:val="20"/>
          <w:lang w:val="hr-HR"/>
        </w:rPr>
        <w:tab/>
        <w:t xml:space="preserve">PP101 Prijava </w:t>
      </w:r>
      <w:r w:rsidR="002B00E6">
        <w:rPr>
          <w:rFonts w:eastAsia="Times New Roman" w:cstheme="minorHAnsi"/>
          <w:sz w:val="20"/>
          <w:szCs w:val="20"/>
          <w:lang w:val="hr-HR"/>
        </w:rPr>
        <w:t>Porezni</w:t>
      </w:r>
      <w:r w:rsidR="00234F6D">
        <w:rPr>
          <w:rFonts w:eastAsia="Times New Roman" w:cstheme="minorHAnsi"/>
          <w:sz w:val="20"/>
          <w:szCs w:val="20"/>
          <w:lang w:val="hr-HR"/>
        </w:rPr>
        <w:t>h</w:t>
      </w:r>
      <w:r w:rsidR="002B00E6">
        <w:rPr>
          <w:rFonts w:eastAsia="Times New Roman" w:cstheme="minorHAnsi"/>
          <w:sz w:val="20"/>
          <w:szCs w:val="20"/>
          <w:lang w:val="hr-HR"/>
        </w:rPr>
        <w:t xml:space="preserve"> obveznik</w:t>
      </w:r>
      <w:r>
        <w:rPr>
          <w:rFonts w:eastAsia="Times New Roman" w:cstheme="minorHAnsi"/>
          <w:sz w:val="20"/>
          <w:szCs w:val="20"/>
          <w:lang w:val="hr-HR"/>
        </w:rPr>
        <w:t>a</w:t>
      </w:r>
      <w:r w:rsidR="00234F6D">
        <w:rPr>
          <w:rFonts w:eastAsia="Times New Roman" w:cstheme="minorHAnsi"/>
          <w:sz w:val="20"/>
          <w:szCs w:val="20"/>
          <w:lang w:val="hr-HR"/>
        </w:rPr>
        <w:t xml:space="preserve"> - vanjski korisnik</w:t>
      </w:r>
    </w:p>
    <w:p w:rsidR="002A4B1C" w:rsidRPr="00AD4526" w:rsidRDefault="002A4B1C" w:rsidP="001C6A43">
      <w:pPr>
        <w:keepLines/>
        <w:widowControl w:val="0"/>
        <w:spacing w:after="12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1B2592" w:rsidRPr="00AD4526" w:rsidRDefault="001B2592" w:rsidP="001C6A43">
      <w:pPr>
        <w:keepLines/>
        <w:widowControl w:val="0"/>
        <w:spacing w:after="120" w:line="240" w:lineRule="atLeast"/>
        <w:jc w:val="both"/>
        <w:rPr>
          <w:rFonts w:eastAsia="Times New Roman" w:cstheme="minorHAnsi"/>
          <w:b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ab/>
      </w:r>
      <w:r w:rsidRPr="00AD4526">
        <w:rPr>
          <w:rFonts w:eastAsia="Times New Roman" w:cstheme="minorHAnsi"/>
          <w:b/>
          <w:sz w:val="20"/>
          <w:szCs w:val="20"/>
          <w:lang w:val="hr-HR"/>
        </w:rPr>
        <w:t>PP0</w:t>
      </w:r>
      <w:r w:rsidR="002A4B1C" w:rsidRPr="00AD4526">
        <w:rPr>
          <w:rFonts w:eastAsia="Times New Roman" w:cstheme="minorHAnsi"/>
          <w:b/>
          <w:sz w:val="20"/>
          <w:szCs w:val="20"/>
          <w:lang w:val="hr-HR"/>
        </w:rPr>
        <w:t>2</w:t>
      </w:r>
      <w:r w:rsidRPr="00AD4526">
        <w:rPr>
          <w:rFonts w:eastAsia="Times New Roman" w:cstheme="minorHAnsi"/>
          <w:b/>
          <w:sz w:val="20"/>
          <w:szCs w:val="20"/>
          <w:lang w:val="hr-HR"/>
        </w:rPr>
        <w:t xml:space="preserve"> </w:t>
      </w:r>
      <w:r w:rsidR="006F7EA8">
        <w:rPr>
          <w:rFonts w:eastAsia="Times New Roman" w:cstheme="minorHAnsi"/>
          <w:b/>
          <w:sz w:val="20"/>
          <w:szCs w:val="20"/>
          <w:lang w:val="hr-HR"/>
        </w:rPr>
        <w:t xml:space="preserve"> VIES registar poreznih obveznika</w:t>
      </w:r>
    </w:p>
    <w:p w:rsidR="001B2592" w:rsidRPr="00AD4526" w:rsidRDefault="001B2592" w:rsidP="001B2592">
      <w:pPr>
        <w:keepLines/>
        <w:widowControl w:val="0"/>
        <w:spacing w:after="120" w:line="240" w:lineRule="auto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ab/>
      </w:r>
      <w:r w:rsidR="001417DD" w:rsidRPr="00AD4526">
        <w:rPr>
          <w:rFonts w:eastAsia="Times New Roman" w:cstheme="minorHAnsi"/>
          <w:sz w:val="20"/>
          <w:szCs w:val="20"/>
          <w:lang w:val="hr-HR"/>
        </w:rPr>
        <w:t>PP</w:t>
      </w:r>
      <w:r w:rsidR="002A4B1C" w:rsidRPr="00AD4526">
        <w:rPr>
          <w:rFonts w:eastAsia="Times New Roman" w:cstheme="minorHAnsi"/>
          <w:sz w:val="20"/>
          <w:szCs w:val="20"/>
          <w:lang w:val="hr-HR"/>
        </w:rPr>
        <w:t>2</w:t>
      </w:r>
      <w:r w:rsidRPr="00AD4526">
        <w:rPr>
          <w:rFonts w:eastAsia="Times New Roman" w:cstheme="minorHAnsi"/>
          <w:sz w:val="20"/>
          <w:szCs w:val="20"/>
          <w:lang w:val="hr-HR"/>
        </w:rPr>
        <w:t xml:space="preserve">00 </w:t>
      </w:r>
      <w:r w:rsidR="001E0B58">
        <w:rPr>
          <w:rFonts w:eastAsia="Times New Roman" w:cstheme="minorHAnsi"/>
          <w:sz w:val="20"/>
          <w:szCs w:val="20"/>
          <w:lang w:val="hr-HR"/>
        </w:rPr>
        <w:t>P</w:t>
      </w:r>
      <w:r w:rsidR="00DC3748">
        <w:rPr>
          <w:rFonts w:eastAsia="Times New Roman" w:cstheme="minorHAnsi"/>
          <w:sz w:val="20"/>
          <w:szCs w:val="20"/>
          <w:lang w:val="hr-HR"/>
        </w:rPr>
        <w:t xml:space="preserve">regled </w:t>
      </w:r>
      <w:r w:rsidRPr="00AD4526">
        <w:rPr>
          <w:rFonts w:eastAsia="Times New Roman" w:cstheme="minorHAnsi"/>
          <w:sz w:val="20"/>
          <w:szCs w:val="20"/>
          <w:lang w:val="hr-HR"/>
        </w:rPr>
        <w:t xml:space="preserve"> šifarnika VIES registra</w:t>
      </w:r>
    </w:p>
    <w:p w:rsidR="001B2592" w:rsidRPr="00AD4526" w:rsidRDefault="001B2592" w:rsidP="001B2592">
      <w:pPr>
        <w:keepLines/>
        <w:widowControl w:val="0"/>
        <w:spacing w:after="120" w:line="240" w:lineRule="auto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ab/>
        <w:t>PP</w:t>
      </w:r>
      <w:r w:rsidR="002A4B1C" w:rsidRPr="00AD4526">
        <w:rPr>
          <w:rFonts w:eastAsia="Times New Roman" w:cstheme="minorHAnsi"/>
          <w:sz w:val="20"/>
          <w:szCs w:val="20"/>
          <w:lang w:val="hr-HR"/>
        </w:rPr>
        <w:t>2</w:t>
      </w:r>
      <w:r w:rsidRPr="00AD4526">
        <w:rPr>
          <w:rFonts w:eastAsia="Times New Roman" w:cstheme="minorHAnsi"/>
          <w:sz w:val="20"/>
          <w:szCs w:val="20"/>
          <w:lang w:val="hr-HR"/>
        </w:rPr>
        <w:t xml:space="preserve">01 </w:t>
      </w:r>
      <w:r w:rsidR="00A210CD">
        <w:rPr>
          <w:rFonts w:eastAsia="Times New Roman" w:cstheme="minorHAnsi"/>
          <w:sz w:val="20"/>
          <w:szCs w:val="20"/>
          <w:lang w:val="hr-HR"/>
        </w:rPr>
        <w:t>Unos  poreznih obveznika u  VIES regist</w:t>
      </w:r>
      <w:r w:rsidR="00421E99">
        <w:rPr>
          <w:rFonts w:eastAsia="Times New Roman" w:cstheme="minorHAnsi"/>
          <w:sz w:val="20"/>
          <w:szCs w:val="20"/>
          <w:lang w:val="hr-HR"/>
        </w:rPr>
        <w:t>a</w:t>
      </w:r>
      <w:r w:rsidR="00A210CD">
        <w:rPr>
          <w:rFonts w:eastAsia="Times New Roman" w:cstheme="minorHAnsi"/>
          <w:sz w:val="20"/>
          <w:szCs w:val="20"/>
          <w:lang w:val="hr-HR"/>
        </w:rPr>
        <w:t>r</w:t>
      </w:r>
    </w:p>
    <w:p w:rsidR="001417DD" w:rsidRDefault="001417DD" w:rsidP="001B2592">
      <w:pPr>
        <w:keepLines/>
        <w:widowControl w:val="0"/>
        <w:spacing w:after="120" w:line="240" w:lineRule="auto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ab/>
        <w:t>PP</w:t>
      </w:r>
      <w:r w:rsidR="002A4B1C" w:rsidRPr="00AD4526">
        <w:rPr>
          <w:rFonts w:eastAsia="Times New Roman" w:cstheme="minorHAnsi"/>
          <w:sz w:val="20"/>
          <w:szCs w:val="20"/>
          <w:lang w:val="hr-HR"/>
        </w:rPr>
        <w:t>2</w:t>
      </w:r>
      <w:r w:rsidRPr="00AD4526">
        <w:rPr>
          <w:rFonts w:eastAsia="Times New Roman" w:cstheme="minorHAnsi"/>
          <w:sz w:val="20"/>
          <w:szCs w:val="20"/>
          <w:lang w:val="hr-HR"/>
        </w:rPr>
        <w:t>02 Pretraživanje</w:t>
      </w:r>
      <w:r w:rsidR="009877C1">
        <w:rPr>
          <w:rFonts w:eastAsia="Times New Roman" w:cstheme="minorHAnsi"/>
          <w:sz w:val="20"/>
          <w:szCs w:val="20"/>
          <w:lang w:val="hr-HR"/>
        </w:rPr>
        <w:t xml:space="preserve"> i pregled </w:t>
      </w:r>
      <w:r w:rsidRPr="00AD4526">
        <w:rPr>
          <w:rFonts w:eastAsia="Times New Roman" w:cstheme="minorHAnsi"/>
          <w:sz w:val="20"/>
          <w:szCs w:val="20"/>
          <w:lang w:val="hr-HR"/>
        </w:rPr>
        <w:t xml:space="preserve"> VIES registra</w:t>
      </w:r>
    </w:p>
    <w:p w:rsidR="00421E99" w:rsidRDefault="00421E99" w:rsidP="001B2592">
      <w:pPr>
        <w:keepLines/>
        <w:widowControl w:val="0"/>
        <w:spacing w:after="120" w:line="240" w:lineRule="auto"/>
        <w:jc w:val="both"/>
        <w:rPr>
          <w:rFonts w:eastAsia="Times New Roman" w:cstheme="minorHAnsi"/>
          <w:sz w:val="20"/>
          <w:szCs w:val="20"/>
          <w:lang w:val="hr-HR"/>
        </w:rPr>
      </w:pPr>
      <w:r>
        <w:rPr>
          <w:rFonts w:eastAsia="Times New Roman" w:cstheme="minorHAnsi"/>
          <w:sz w:val="20"/>
          <w:szCs w:val="20"/>
          <w:lang w:val="hr-HR"/>
        </w:rPr>
        <w:tab/>
        <w:t>PP203 Ažuriranje podataka u VIES registru</w:t>
      </w:r>
    </w:p>
    <w:p w:rsidR="001417DD" w:rsidRPr="00AD4526" w:rsidRDefault="002D6D55" w:rsidP="001B2592">
      <w:pPr>
        <w:keepLines/>
        <w:widowControl w:val="0"/>
        <w:spacing w:after="120" w:line="240" w:lineRule="auto"/>
        <w:jc w:val="both"/>
        <w:rPr>
          <w:rFonts w:eastAsia="Times New Roman" w:cstheme="minorHAnsi"/>
          <w:sz w:val="20"/>
          <w:szCs w:val="20"/>
          <w:lang w:val="hr-HR"/>
        </w:rPr>
      </w:pPr>
      <w:r>
        <w:rPr>
          <w:rFonts w:eastAsia="Times New Roman" w:cstheme="minorHAnsi"/>
          <w:sz w:val="20"/>
          <w:szCs w:val="20"/>
          <w:lang w:val="hr-HR"/>
        </w:rPr>
        <w:lastRenderedPageBreak/>
        <w:tab/>
      </w:r>
    </w:p>
    <w:p w:rsidR="001417DD" w:rsidRPr="00AD4526" w:rsidRDefault="001417DD" w:rsidP="001B2592">
      <w:pPr>
        <w:keepLines/>
        <w:widowControl w:val="0"/>
        <w:spacing w:after="120" w:line="240" w:lineRule="auto"/>
        <w:jc w:val="both"/>
        <w:rPr>
          <w:rFonts w:eastAsia="Times New Roman" w:cstheme="minorHAnsi"/>
          <w:b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ab/>
      </w:r>
      <w:r w:rsidRPr="00AD4526">
        <w:rPr>
          <w:rFonts w:eastAsia="Times New Roman" w:cstheme="minorHAnsi"/>
          <w:b/>
          <w:sz w:val="20"/>
          <w:szCs w:val="20"/>
          <w:lang w:val="hr-HR"/>
        </w:rPr>
        <w:t>PP0</w:t>
      </w:r>
      <w:r w:rsidR="002A4B1C" w:rsidRPr="00AD4526">
        <w:rPr>
          <w:rFonts w:eastAsia="Times New Roman" w:cstheme="minorHAnsi"/>
          <w:b/>
          <w:sz w:val="20"/>
          <w:szCs w:val="20"/>
          <w:lang w:val="hr-HR"/>
        </w:rPr>
        <w:t>3</w:t>
      </w:r>
      <w:r w:rsidRPr="00AD4526">
        <w:rPr>
          <w:rFonts w:eastAsia="Times New Roman" w:cstheme="minorHAnsi"/>
          <w:b/>
          <w:sz w:val="20"/>
          <w:szCs w:val="20"/>
          <w:lang w:val="hr-HR"/>
        </w:rPr>
        <w:t xml:space="preserve"> </w:t>
      </w:r>
      <w:r w:rsidR="006F7EA8">
        <w:rPr>
          <w:rFonts w:eastAsia="Times New Roman" w:cstheme="minorHAnsi"/>
          <w:b/>
          <w:sz w:val="20"/>
          <w:szCs w:val="20"/>
          <w:lang w:val="hr-HR"/>
        </w:rPr>
        <w:t>R</w:t>
      </w:r>
      <w:r w:rsidR="00D626C2" w:rsidRPr="00AD4526">
        <w:rPr>
          <w:rFonts w:eastAsia="Times New Roman" w:cstheme="minorHAnsi"/>
          <w:b/>
          <w:sz w:val="20"/>
          <w:szCs w:val="20"/>
          <w:lang w:val="hr-HR"/>
        </w:rPr>
        <w:t>egist</w:t>
      </w:r>
      <w:r w:rsidR="006F7EA8">
        <w:rPr>
          <w:rFonts w:eastAsia="Times New Roman" w:cstheme="minorHAnsi"/>
          <w:b/>
          <w:sz w:val="20"/>
          <w:szCs w:val="20"/>
          <w:lang w:val="hr-HR"/>
        </w:rPr>
        <w:t>a</w:t>
      </w:r>
      <w:r w:rsidR="00D626C2" w:rsidRPr="00AD4526">
        <w:rPr>
          <w:rFonts w:eastAsia="Times New Roman" w:cstheme="minorHAnsi"/>
          <w:b/>
          <w:sz w:val="20"/>
          <w:szCs w:val="20"/>
          <w:lang w:val="hr-HR"/>
        </w:rPr>
        <w:t xml:space="preserve">r </w:t>
      </w:r>
      <w:r w:rsidR="0020667B" w:rsidRPr="00AD4526">
        <w:rPr>
          <w:rFonts w:eastAsia="Times New Roman" w:cstheme="minorHAnsi"/>
          <w:b/>
          <w:sz w:val="20"/>
          <w:szCs w:val="20"/>
          <w:lang w:val="hr-HR"/>
        </w:rPr>
        <w:t xml:space="preserve"> PDV</w:t>
      </w:r>
      <w:r w:rsidRPr="00AD4526">
        <w:rPr>
          <w:rFonts w:eastAsia="Times New Roman" w:cstheme="minorHAnsi"/>
          <w:b/>
          <w:sz w:val="20"/>
          <w:szCs w:val="20"/>
          <w:lang w:val="hr-HR"/>
        </w:rPr>
        <w:t xml:space="preserve"> podataka</w:t>
      </w:r>
    </w:p>
    <w:p w:rsidR="003C0237" w:rsidRPr="00AD4526" w:rsidRDefault="001417DD" w:rsidP="001B2592">
      <w:pPr>
        <w:keepLines/>
        <w:widowControl w:val="0"/>
        <w:spacing w:after="120" w:line="240" w:lineRule="auto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ab/>
      </w:r>
      <w:r w:rsidR="003C0237">
        <w:rPr>
          <w:rFonts w:eastAsia="Times New Roman" w:cstheme="minorHAnsi"/>
          <w:sz w:val="20"/>
          <w:szCs w:val="20"/>
          <w:lang w:val="hr-HR"/>
        </w:rPr>
        <w:t>PP30</w:t>
      </w:r>
      <w:r w:rsidR="00332915">
        <w:rPr>
          <w:rFonts w:eastAsia="Times New Roman" w:cstheme="minorHAnsi"/>
          <w:sz w:val="20"/>
          <w:szCs w:val="20"/>
          <w:lang w:val="hr-HR"/>
        </w:rPr>
        <w:t>0</w:t>
      </w:r>
      <w:r w:rsidR="003C0237">
        <w:rPr>
          <w:rFonts w:eastAsia="Times New Roman" w:cstheme="minorHAnsi"/>
          <w:sz w:val="20"/>
          <w:szCs w:val="20"/>
          <w:lang w:val="hr-HR"/>
        </w:rPr>
        <w:t xml:space="preserve"> Unos PDV podataka u registar</w:t>
      </w:r>
    </w:p>
    <w:p w:rsidR="00D626C2" w:rsidRDefault="001417DD" w:rsidP="001B2592">
      <w:pPr>
        <w:keepLines/>
        <w:widowControl w:val="0"/>
        <w:spacing w:after="120" w:line="240" w:lineRule="auto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ab/>
      </w:r>
      <w:r w:rsidR="00D626C2" w:rsidRPr="00AD4526">
        <w:rPr>
          <w:rFonts w:eastAsia="Times New Roman" w:cstheme="minorHAnsi"/>
          <w:sz w:val="20"/>
          <w:szCs w:val="20"/>
          <w:lang w:val="hr-HR"/>
        </w:rPr>
        <w:t>PP30</w:t>
      </w:r>
      <w:r w:rsidR="00332915">
        <w:rPr>
          <w:rFonts w:eastAsia="Times New Roman" w:cstheme="minorHAnsi"/>
          <w:sz w:val="20"/>
          <w:szCs w:val="20"/>
          <w:lang w:val="hr-HR"/>
        </w:rPr>
        <w:t>1</w:t>
      </w:r>
      <w:r w:rsidR="00D626C2" w:rsidRPr="00AD4526">
        <w:rPr>
          <w:rFonts w:eastAsia="Times New Roman" w:cstheme="minorHAnsi"/>
          <w:sz w:val="20"/>
          <w:szCs w:val="20"/>
          <w:lang w:val="hr-HR"/>
        </w:rPr>
        <w:t xml:space="preserve"> </w:t>
      </w:r>
      <w:r w:rsidR="006B2B58" w:rsidRPr="00AD4526">
        <w:rPr>
          <w:rFonts w:eastAsia="Times New Roman" w:cstheme="minorHAnsi"/>
          <w:sz w:val="20"/>
          <w:szCs w:val="20"/>
          <w:lang w:val="hr-HR"/>
        </w:rPr>
        <w:t>Pretraživanje</w:t>
      </w:r>
      <w:r w:rsidR="00D626C2" w:rsidRPr="00AD4526">
        <w:rPr>
          <w:rFonts w:eastAsia="Times New Roman" w:cstheme="minorHAnsi"/>
          <w:sz w:val="20"/>
          <w:szCs w:val="20"/>
          <w:lang w:val="hr-HR"/>
        </w:rPr>
        <w:t xml:space="preserve"> PDV podataka</w:t>
      </w:r>
    </w:p>
    <w:p w:rsidR="003C0237" w:rsidRPr="00AD4526" w:rsidRDefault="003C0237" w:rsidP="001B2592">
      <w:pPr>
        <w:keepLines/>
        <w:widowControl w:val="0"/>
        <w:spacing w:after="120" w:line="240" w:lineRule="auto"/>
        <w:jc w:val="both"/>
        <w:rPr>
          <w:rFonts w:eastAsia="Times New Roman" w:cstheme="minorHAnsi"/>
          <w:sz w:val="20"/>
          <w:szCs w:val="20"/>
          <w:lang w:val="hr-HR"/>
        </w:rPr>
      </w:pPr>
      <w:r>
        <w:rPr>
          <w:rFonts w:eastAsia="Times New Roman" w:cstheme="minorHAnsi"/>
          <w:sz w:val="20"/>
          <w:szCs w:val="20"/>
          <w:lang w:val="hr-HR"/>
        </w:rPr>
        <w:tab/>
      </w:r>
      <w:r w:rsidRPr="00AD4526">
        <w:rPr>
          <w:rFonts w:eastAsia="Times New Roman" w:cstheme="minorHAnsi"/>
          <w:sz w:val="20"/>
          <w:szCs w:val="20"/>
          <w:lang w:val="hr-HR"/>
        </w:rPr>
        <w:t>PP30</w:t>
      </w:r>
      <w:r w:rsidR="00332915">
        <w:rPr>
          <w:rFonts w:eastAsia="Times New Roman" w:cstheme="minorHAnsi"/>
          <w:sz w:val="20"/>
          <w:szCs w:val="20"/>
          <w:lang w:val="hr-HR"/>
        </w:rPr>
        <w:t xml:space="preserve">2 </w:t>
      </w:r>
      <w:r w:rsidRPr="00AD4526">
        <w:rPr>
          <w:rFonts w:eastAsia="Times New Roman" w:cstheme="minorHAnsi"/>
          <w:sz w:val="20"/>
          <w:szCs w:val="20"/>
          <w:lang w:val="hr-HR"/>
        </w:rPr>
        <w:t xml:space="preserve"> Ažuriranje registra PDV podataka</w:t>
      </w:r>
    </w:p>
    <w:p w:rsidR="001417DD" w:rsidRPr="00AD4526" w:rsidRDefault="001417DD" w:rsidP="001B2592">
      <w:pPr>
        <w:keepLines/>
        <w:widowControl w:val="0"/>
        <w:spacing w:after="120" w:line="240" w:lineRule="auto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ab/>
      </w:r>
      <w:r w:rsidR="002A4B1C" w:rsidRPr="00AD4526">
        <w:rPr>
          <w:rFonts w:eastAsia="Times New Roman" w:cstheme="minorHAnsi"/>
          <w:sz w:val="20"/>
          <w:szCs w:val="20"/>
          <w:lang w:val="hr-HR"/>
        </w:rPr>
        <w:t>PP3</w:t>
      </w:r>
      <w:r w:rsidRPr="00AD4526">
        <w:rPr>
          <w:rFonts w:eastAsia="Times New Roman" w:cstheme="minorHAnsi"/>
          <w:sz w:val="20"/>
          <w:szCs w:val="20"/>
          <w:lang w:val="hr-HR"/>
        </w:rPr>
        <w:t>0</w:t>
      </w:r>
      <w:r w:rsidR="00332915">
        <w:rPr>
          <w:rFonts w:eastAsia="Times New Roman" w:cstheme="minorHAnsi"/>
          <w:sz w:val="20"/>
          <w:szCs w:val="20"/>
          <w:lang w:val="hr-HR"/>
        </w:rPr>
        <w:t>3</w:t>
      </w:r>
      <w:r w:rsidR="008922D6">
        <w:rPr>
          <w:rFonts w:eastAsia="Times New Roman" w:cstheme="minorHAnsi"/>
          <w:sz w:val="20"/>
          <w:szCs w:val="20"/>
          <w:lang w:val="hr-HR"/>
        </w:rPr>
        <w:t xml:space="preserve"> Kontrola </w:t>
      </w:r>
      <w:r w:rsidRPr="00AD4526">
        <w:rPr>
          <w:rFonts w:eastAsia="Times New Roman" w:cstheme="minorHAnsi"/>
          <w:sz w:val="20"/>
          <w:szCs w:val="20"/>
          <w:lang w:val="hr-HR"/>
        </w:rPr>
        <w:t>P</w:t>
      </w:r>
      <w:r w:rsidR="0020667B" w:rsidRPr="00AD4526">
        <w:rPr>
          <w:rFonts w:eastAsia="Times New Roman" w:cstheme="minorHAnsi"/>
          <w:sz w:val="20"/>
          <w:szCs w:val="20"/>
          <w:lang w:val="hr-HR"/>
        </w:rPr>
        <w:t>DV</w:t>
      </w:r>
      <w:r w:rsidRPr="00AD4526">
        <w:rPr>
          <w:rFonts w:eastAsia="Times New Roman" w:cstheme="minorHAnsi"/>
          <w:sz w:val="20"/>
          <w:szCs w:val="20"/>
          <w:lang w:val="hr-HR"/>
        </w:rPr>
        <w:t xml:space="preserve"> podataka</w:t>
      </w:r>
    </w:p>
    <w:p w:rsidR="001417DD" w:rsidRPr="00AD4526" w:rsidRDefault="001417DD" w:rsidP="001B2592">
      <w:pPr>
        <w:keepLines/>
        <w:widowControl w:val="0"/>
        <w:spacing w:after="120" w:line="240" w:lineRule="auto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39739E" w:rsidRPr="00D570BA" w:rsidRDefault="0039739E" w:rsidP="001B2592">
      <w:pPr>
        <w:keepLines/>
        <w:widowControl w:val="0"/>
        <w:spacing w:after="120" w:line="240" w:lineRule="auto"/>
        <w:jc w:val="both"/>
        <w:rPr>
          <w:rFonts w:eastAsia="Times New Roman" w:cstheme="minorHAnsi"/>
          <w:b/>
          <w:sz w:val="20"/>
          <w:szCs w:val="20"/>
          <w:lang w:val="hr-HR"/>
        </w:rPr>
      </w:pPr>
      <w:r>
        <w:rPr>
          <w:rFonts w:eastAsia="Times New Roman" w:cstheme="minorHAnsi"/>
          <w:sz w:val="20"/>
          <w:szCs w:val="20"/>
          <w:lang w:val="hr-HR"/>
        </w:rPr>
        <w:tab/>
      </w:r>
      <w:r w:rsidRPr="00D570BA">
        <w:rPr>
          <w:rFonts w:eastAsia="Times New Roman" w:cstheme="minorHAnsi"/>
          <w:b/>
          <w:sz w:val="20"/>
          <w:szCs w:val="20"/>
          <w:lang w:val="hr-HR"/>
        </w:rPr>
        <w:t>PP05 Održavanje sustava</w:t>
      </w:r>
    </w:p>
    <w:p w:rsidR="0039739E" w:rsidRDefault="0039739E" w:rsidP="001B2592">
      <w:pPr>
        <w:keepLines/>
        <w:widowControl w:val="0"/>
        <w:spacing w:after="120" w:line="240" w:lineRule="auto"/>
        <w:jc w:val="both"/>
        <w:rPr>
          <w:rFonts w:eastAsia="Times New Roman" w:cstheme="minorHAnsi"/>
          <w:sz w:val="20"/>
          <w:szCs w:val="20"/>
          <w:lang w:val="hr-HR"/>
        </w:rPr>
      </w:pPr>
      <w:r>
        <w:rPr>
          <w:rFonts w:eastAsia="Times New Roman" w:cstheme="minorHAnsi"/>
          <w:sz w:val="20"/>
          <w:szCs w:val="20"/>
          <w:lang w:val="hr-HR"/>
        </w:rPr>
        <w:tab/>
        <w:t>PP500 Inicijalno punjenje svih</w:t>
      </w:r>
      <w:r w:rsidR="00D570BA">
        <w:rPr>
          <w:rFonts w:eastAsia="Times New Roman" w:cstheme="minorHAnsi"/>
          <w:sz w:val="20"/>
          <w:szCs w:val="20"/>
          <w:lang w:val="hr-HR"/>
        </w:rPr>
        <w:t xml:space="preserve"> šifarnika</w:t>
      </w:r>
    </w:p>
    <w:p w:rsidR="00D570BA" w:rsidRDefault="00D570BA" w:rsidP="001B2592">
      <w:pPr>
        <w:keepLines/>
        <w:widowControl w:val="0"/>
        <w:spacing w:after="120" w:line="240" w:lineRule="auto"/>
        <w:jc w:val="both"/>
        <w:rPr>
          <w:rFonts w:eastAsia="Times New Roman" w:cstheme="minorHAnsi"/>
          <w:sz w:val="20"/>
          <w:szCs w:val="20"/>
          <w:lang w:val="hr-HR"/>
        </w:rPr>
      </w:pPr>
      <w:r>
        <w:rPr>
          <w:rFonts w:eastAsia="Times New Roman" w:cstheme="minorHAnsi"/>
          <w:sz w:val="20"/>
          <w:szCs w:val="20"/>
          <w:lang w:val="hr-HR"/>
        </w:rPr>
        <w:tab/>
        <w:t>PP501 Inicijalno punjenje registara za testiranje</w:t>
      </w:r>
    </w:p>
    <w:p w:rsidR="001B2592" w:rsidRDefault="001B2592" w:rsidP="001C6A43">
      <w:pPr>
        <w:keepLines/>
        <w:widowControl w:val="0"/>
        <w:spacing w:after="12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20667B" w:rsidRPr="00AD4526" w:rsidRDefault="0020667B" w:rsidP="0020667B">
      <w:pPr>
        <w:pStyle w:val="ListParagraph"/>
        <w:widowControl w:val="0"/>
        <w:numPr>
          <w:ilvl w:val="1"/>
          <w:numId w:val="10"/>
        </w:numPr>
        <w:spacing w:before="240" w:after="120" w:line="240" w:lineRule="atLeast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19" w:name="_Toc383808196"/>
      <w:r w:rsidRPr="00AD4526">
        <w:rPr>
          <w:rFonts w:eastAsia="Times New Roman" w:cstheme="minorHAnsi"/>
          <w:b/>
          <w:sz w:val="24"/>
          <w:szCs w:val="20"/>
          <w:lang w:val="hr-HR"/>
        </w:rPr>
        <w:t>Opis procesa</w:t>
      </w:r>
      <w:bookmarkEnd w:id="19"/>
    </w:p>
    <w:p w:rsidR="00D626C2" w:rsidRPr="00AD4526" w:rsidRDefault="00D626C2" w:rsidP="009819CF">
      <w:pPr>
        <w:pStyle w:val="ListParagraph"/>
        <w:widowControl w:val="0"/>
        <w:spacing w:before="240" w:after="120" w:line="240" w:lineRule="atLeast"/>
        <w:ind w:left="1080"/>
        <w:outlineLvl w:val="1"/>
        <w:rPr>
          <w:rFonts w:eastAsia="Times New Roman" w:cstheme="minorHAnsi"/>
          <w:b/>
          <w:sz w:val="24"/>
          <w:szCs w:val="20"/>
          <w:lang w:val="hr-HR"/>
        </w:rPr>
      </w:pPr>
    </w:p>
    <w:p w:rsidR="0020667B" w:rsidRPr="00AD4526" w:rsidRDefault="0020667B" w:rsidP="0020667B">
      <w:pPr>
        <w:pStyle w:val="ListParagraph"/>
        <w:keepLines/>
        <w:widowControl w:val="0"/>
        <w:numPr>
          <w:ilvl w:val="2"/>
          <w:numId w:val="10"/>
        </w:numPr>
        <w:spacing w:after="120" w:line="240" w:lineRule="atLeast"/>
        <w:rPr>
          <w:rFonts w:eastAsia="Times New Roman" w:cstheme="minorHAnsi"/>
          <w:b/>
          <w:i/>
          <w:sz w:val="20"/>
          <w:szCs w:val="20"/>
          <w:lang w:val="hr-HR"/>
        </w:rPr>
      </w:pPr>
      <w:r w:rsidRPr="00AD4526">
        <w:rPr>
          <w:rFonts w:eastAsia="Times New Roman" w:cstheme="minorHAnsi"/>
          <w:b/>
          <w:i/>
          <w:sz w:val="20"/>
          <w:szCs w:val="20"/>
          <w:lang w:val="hr-HR"/>
        </w:rPr>
        <w:t>PP0</w:t>
      </w:r>
      <w:r w:rsidR="002A4B1C" w:rsidRPr="00AD4526">
        <w:rPr>
          <w:rFonts w:eastAsia="Times New Roman" w:cstheme="minorHAnsi"/>
          <w:b/>
          <w:i/>
          <w:sz w:val="20"/>
          <w:szCs w:val="20"/>
          <w:lang w:val="hr-HR"/>
        </w:rPr>
        <w:t>1</w:t>
      </w:r>
      <w:r w:rsidRPr="00AD4526">
        <w:rPr>
          <w:rFonts w:eastAsia="Times New Roman" w:cstheme="minorHAnsi"/>
          <w:b/>
          <w:i/>
          <w:sz w:val="20"/>
          <w:szCs w:val="20"/>
          <w:lang w:val="hr-HR"/>
        </w:rPr>
        <w:t xml:space="preserve"> </w:t>
      </w:r>
      <w:r w:rsidR="002A4B1C" w:rsidRPr="00AD4526">
        <w:rPr>
          <w:rFonts w:eastAsia="Times New Roman" w:cstheme="minorHAnsi"/>
          <w:b/>
          <w:i/>
          <w:sz w:val="20"/>
          <w:szCs w:val="20"/>
          <w:lang w:val="hr-HR"/>
        </w:rPr>
        <w:t xml:space="preserve">LogIN </w:t>
      </w:r>
      <w:r w:rsidR="00234F6D">
        <w:rPr>
          <w:rFonts w:eastAsia="Times New Roman" w:cstheme="minorHAnsi"/>
          <w:b/>
          <w:i/>
          <w:sz w:val="20"/>
          <w:szCs w:val="20"/>
          <w:lang w:val="hr-HR"/>
        </w:rPr>
        <w:t>korisnika</w:t>
      </w:r>
    </w:p>
    <w:p w:rsidR="002A4B1C" w:rsidRDefault="002A4B1C" w:rsidP="002A4B1C">
      <w:pPr>
        <w:keepLines/>
        <w:widowControl w:val="0"/>
        <w:spacing w:after="120" w:line="240" w:lineRule="atLeast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 xml:space="preserve">Ovaj proces obuhvaća prijavu </w:t>
      </w:r>
      <w:r w:rsidR="00234F6D">
        <w:rPr>
          <w:rFonts w:eastAsia="Times New Roman" w:cstheme="minorHAnsi"/>
          <w:sz w:val="20"/>
          <w:szCs w:val="20"/>
          <w:lang w:val="hr-HR"/>
        </w:rPr>
        <w:t>korisnika</w:t>
      </w:r>
      <w:r w:rsidRPr="00AD4526">
        <w:rPr>
          <w:rFonts w:eastAsia="Times New Roman" w:cstheme="minorHAnsi"/>
          <w:sz w:val="20"/>
          <w:szCs w:val="20"/>
          <w:lang w:val="hr-HR"/>
        </w:rPr>
        <w:t xml:space="preserve"> u sustav.</w:t>
      </w:r>
    </w:p>
    <w:p w:rsidR="00D570BA" w:rsidRPr="00AD4526" w:rsidRDefault="00D570BA" w:rsidP="002A4B1C">
      <w:pPr>
        <w:keepLines/>
        <w:widowControl w:val="0"/>
        <w:spacing w:after="12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2A4B1C" w:rsidRPr="00AD4526" w:rsidRDefault="00234F6D" w:rsidP="002A4B1C">
      <w:pPr>
        <w:keepLines/>
        <w:widowControl w:val="0"/>
        <w:spacing w:after="120" w:line="240" w:lineRule="atLeast"/>
        <w:rPr>
          <w:rFonts w:eastAsia="Times New Roman" w:cstheme="minorHAnsi"/>
          <w:b/>
          <w:sz w:val="20"/>
          <w:szCs w:val="20"/>
          <w:lang w:val="hr-HR"/>
        </w:rPr>
      </w:pPr>
      <w:r w:rsidRPr="00234F6D">
        <w:rPr>
          <w:rFonts w:eastAsia="Times New Roman" w:cstheme="minorHAnsi"/>
          <w:b/>
          <w:sz w:val="20"/>
          <w:szCs w:val="20"/>
          <w:lang w:val="hr-HR"/>
        </w:rPr>
        <w:t>PP100 Prijava zaposlenika PU u  aplikaciju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7953"/>
      </w:tblGrid>
      <w:tr w:rsidR="002A4B1C" w:rsidRPr="00AD4526" w:rsidTr="00814B72">
        <w:tc>
          <w:tcPr>
            <w:tcW w:w="1668" w:type="dxa"/>
          </w:tcPr>
          <w:p w:rsidR="002A4B1C" w:rsidRPr="00AD4526" w:rsidRDefault="002A4B1C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Naziv procesa</w:t>
            </w:r>
          </w:p>
        </w:tc>
        <w:tc>
          <w:tcPr>
            <w:tcW w:w="7953" w:type="dxa"/>
          </w:tcPr>
          <w:p w:rsidR="002A4B1C" w:rsidRPr="00AD4526" w:rsidRDefault="00234F6D" w:rsidP="005C550B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b/>
                <w:sz w:val="18"/>
                <w:szCs w:val="18"/>
                <w:lang w:val="hr-HR"/>
              </w:rPr>
            </w:pPr>
            <w:r w:rsidRPr="00234F6D"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>PP100 Prijava zaposlenika PU u  aplikaciju</w:t>
            </w:r>
          </w:p>
        </w:tc>
      </w:tr>
      <w:tr w:rsidR="002A4B1C" w:rsidRPr="00AD4526" w:rsidTr="00814B72">
        <w:tc>
          <w:tcPr>
            <w:tcW w:w="1668" w:type="dxa"/>
          </w:tcPr>
          <w:p w:rsidR="002A4B1C" w:rsidRPr="00AD4526" w:rsidRDefault="002A4B1C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Opis procesa</w:t>
            </w:r>
          </w:p>
        </w:tc>
        <w:tc>
          <w:tcPr>
            <w:tcW w:w="7953" w:type="dxa"/>
          </w:tcPr>
          <w:p w:rsidR="002A4B1C" w:rsidRPr="00AD4526" w:rsidRDefault="002A4B1C" w:rsidP="00234F6D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Prije otv</w:t>
            </w:r>
            <w:r w:rsidR="00234F6D">
              <w:rPr>
                <w:rFonts w:eastAsia="Times New Roman" w:cstheme="minorHAnsi"/>
                <w:sz w:val="18"/>
                <w:szCs w:val="18"/>
                <w:lang w:val="hr-HR"/>
              </w:rPr>
              <w:t>a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ranja PU dijela aplikacije </w:t>
            </w:r>
            <w:r w:rsidR="00234F6D">
              <w:rPr>
                <w:rFonts w:eastAsia="Times New Roman" w:cstheme="minorHAnsi"/>
                <w:sz w:val="18"/>
                <w:szCs w:val="18"/>
                <w:lang w:val="hr-HR"/>
              </w:rPr>
              <w:t>korisnik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mora unjeti svoju korisničku zaporku.</w:t>
            </w:r>
          </w:p>
        </w:tc>
      </w:tr>
      <w:tr w:rsidR="002A4B1C" w:rsidRPr="00AD4526" w:rsidTr="00814B72">
        <w:tc>
          <w:tcPr>
            <w:tcW w:w="1668" w:type="dxa"/>
          </w:tcPr>
          <w:p w:rsidR="002A4B1C" w:rsidRPr="00AD4526" w:rsidRDefault="002A4B1C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Poslovna pravila i kontrole</w:t>
            </w:r>
          </w:p>
        </w:tc>
        <w:tc>
          <w:tcPr>
            <w:tcW w:w="7953" w:type="dxa"/>
          </w:tcPr>
          <w:p w:rsidR="002A4B1C" w:rsidRPr="00AD4526" w:rsidRDefault="002A4B1C" w:rsidP="00234F6D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Ovisno o tome da li je unijeta </w:t>
            </w:r>
            <w:r w:rsidR="002B00E6">
              <w:rPr>
                <w:rFonts w:eastAsia="Times New Roman" w:cstheme="minorHAnsi"/>
                <w:sz w:val="18"/>
                <w:szCs w:val="18"/>
                <w:lang w:val="hr-HR"/>
              </w:rPr>
              <w:t>Administrator PU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ili </w:t>
            </w:r>
            <w:r w:rsidR="002B00E6">
              <w:rPr>
                <w:rFonts w:eastAsia="Times New Roman" w:cstheme="minorHAnsi"/>
                <w:sz w:val="18"/>
                <w:szCs w:val="18"/>
                <w:lang w:val="hr-HR"/>
              </w:rPr>
              <w:t>Referent PU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zaporka aplikacija se otvara sa sučeljima za navedenu rolu i pripadajućim ovlaštenjima.</w:t>
            </w:r>
          </w:p>
        </w:tc>
      </w:tr>
      <w:tr w:rsidR="002A4B1C" w:rsidRPr="00AD4526" w:rsidTr="00814B72">
        <w:tc>
          <w:tcPr>
            <w:tcW w:w="1668" w:type="dxa"/>
          </w:tcPr>
          <w:p w:rsidR="002A4B1C" w:rsidRPr="00AD4526" w:rsidRDefault="002A4B1C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Rezultat</w:t>
            </w:r>
          </w:p>
        </w:tc>
        <w:tc>
          <w:tcPr>
            <w:tcW w:w="7953" w:type="dxa"/>
          </w:tcPr>
          <w:p w:rsidR="002A4B1C" w:rsidRPr="00AD4526" w:rsidRDefault="002A4B1C" w:rsidP="00234F6D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  <w:r w:rsidR="00234F6D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Korisnik </w:t>
            </w:r>
            <w:r w:rsidR="009359C8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je prijavljen i ima odgovarajuća ovlaštenja u aplikaciji.</w:t>
            </w:r>
          </w:p>
        </w:tc>
      </w:tr>
      <w:tr w:rsidR="002A4B1C" w:rsidRPr="00AD4526" w:rsidTr="00814B72">
        <w:tc>
          <w:tcPr>
            <w:tcW w:w="1668" w:type="dxa"/>
          </w:tcPr>
          <w:p w:rsidR="002A4B1C" w:rsidRPr="00AD4526" w:rsidRDefault="002A4B1C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Dokumenti</w:t>
            </w:r>
          </w:p>
        </w:tc>
        <w:tc>
          <w:tcPr>
            <w:tcW w:w="7953" w:type="dxa"/>
          </w:tcPr>
          <w:p w:rsidR="002A4B1C" w:rsidRPr="00AD4526" w:rsidRDefault="005C550B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UC100</w:t>
            </w:r>
          </w:p>
        </w:tc>
      </w:tr>
      <w:tr w:rsidR="002A4B1C" w:rsidRPr="00AD4526" w:rsidTr="00814B72">
        <w:tc>
          <w:tcPr>
            <w:tcW w:w="1668" w:type="dxa"/>
          </w:tcPr>
          <w:p w:rsidR="002A4B1C" w:rsidRPr="00AD4526" w:rsidRDefault="002A4B1C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Korisnici/Resursi</w:t>
            </w:r>
          </w:p>
        </w:tc>
        <w:tc>
          <w:tcPr>
            <w:tcW w:w="7953" w:type="dxa"/>
          </w:tcPr>
          <w:p w:rsidR="002A4B1C" w:rsidRPr="00AD4526" w:rsidRDefault="002B00E6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Administrator PU</w:t>
            </w:r>
            <w:r w:rsidR="002A4B1C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, </w:t>
            </w:r>
            <w:r>
              <w:rPr>
                <w:rFonts w:eastAsia="Times New Roman" w:cstheme="minorHAnsi"/>
                <w:sz w:val="18"/>
                <w:szCs w:val="18"/>
                <w:lang w:val="hr-HR"/>
              </w:rPr>
              <w:t>Referent PU</w:t>
            </w:r>
            <w:r w:rsidR="002A4B1C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</w:p>
        </w:tc>
      </w:tr>
    </w:tbl>
    <w:p w:rsidR="002A4B1C" w:rsidRDefault="002A4B1C" w:rsidP="002A4B1C">
      <w:pPr>
        <w:keepLines/>
        <w:widowControl w:val="0"/>
        <w:spacing w:after="12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D570BA" w:rsidRPr="00AD4526" w:rsidRDefault="00D570BA" w:rsidP="002A4B1C">
      <w:pPr>
        <w:keepLines/>
        <w:widowControl w:val="0"/>
        <w:spacing w:after="12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085043" w:rsidRPr="00AD4526" w:rsidRDefault="00234F6D" w:rsidP="00085043">
      <w:pPr>
        <w:keepLines/>
        <w:widowControl w:val="0"/>
        <w:spacing w:after="120" w:line="240" w:lineRule="atLeast"/>
        <w:rPr>
          <w:rFonts w:eastAsia="Times New Roman" w:cstheme="minorHAnsi"/>
          <w:b/>
          <w:sz w:val="20"/>
          <w:szCs w:val="20"/>
          <w:lang w:val="hr-HR"/>
        </w:rPr>
      </w:pPr>
      <w:r w:rsidRPr="00234F6D">
        <w:rPr>
          <w:rFonts w:eastAsia="Times New Roman" w:cstheme="minorHAnsi"/>
          <w:b/>
          <w:sz w:val="20"/>
          <w:szCs w:val="20"/>
          <w:lang w:val="hr-HR"/>
        </w:rPr>
        <w:t>PP101 Prijava Poreznih obveznika - vanjski korisnik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7953"/>
      </w:tblGrid>
      <w:tr w:rsidR="00085043" w:rsidRPr="00AD4526" w:rsidTr="0039739E">
        <w:tc>
          <w:tcPr>
            <w:tcW w:w="1668" w:type="dxa"/>
          </w:tcPr>
          <w:p w:rsidR="00085043" w:rsidRPr="00AD4526" w:rsidRDefault="00085043" w:rsidP="0039739E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Naziv procesa</w:t>
            </w:r>
          </w:p>
        </w:tc>
        <w:tc>
          <w:tcPr>
            <w:tcW w:w="7953" w:type="dxa"/>
          </w:tcPr>
          <w:p w:rsidR="00085043" w:rsidRPr="00AD4526" w:rsidRDefault="00234F6D" w:rsidP="0039739E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b/>
                <w:sz w:val="18"/>
                <w:szCs w:val="18"/>
                <w:lang w:val="hr-HR"/>
              </w:rPr>
            </w:pPr>
            <w:r w:rsidRPr="00234F6D"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>PP101 Prijava Poreznih obveznika - vanjski korisnik</w:t>
            </w:r>
          </w:p>
        </w:tc>
      </w:tr>
      <w:tr w:rsidR="00085043" w:rsidRPr="00AD4526" w:rsidTr="0039739E">
        <w:tc>
          <w:tcPr>
            <w:tcW w:w="1668" w:type="dxa"/>
          </w:tcPr>
          <w:p w:rsidR="00085043" w:rsidRPr="00AD4526" w:rsidRDefault="00085043" w:rsidP="0039739E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Opis procesa</w:t>
            </w:r>
          </w:p>
        </w:tc>
        <w:tc>
          <w:tcPr>
            <w:tcW w:w="7953" w:type="dxa"/>
          </w:tcPr>
          <w:p w:rsidR="00085043" w:rsidRPr="00AD4526" w:rsidRDefault="00677F23" w:rsidP="0039739E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Vanjski korisnici se u aplikaciju prijavu svojim OIB-om i zaporkom</w:t>
            </w:r>
          </w:p>
        </w:tc>
      </w:tr>
      <w:tr w:rsidR="00085043" w:rsidRPr="00AD4526" w:rsidTr="0039739E">
        <w:tc>
          <w:tcPr>
            <w:tcW w:w="1668" w:type="dxa"/>
          </w:tcPr>
          <w:p w:rsidR="00085043" w:rsidRPr="00AD4526" w:rsidRDefault="00085043" w:rsidP="0039739E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Poslovna pravila i kontrole</w:t>
            </w:r>
          </w:p>
        </w:tc>
        <w:tc>
          <w:tcPr>
            <w:tcW w:w="7953" w:type="dxa"/>
          </w:tcPr>
          <w:p w:rsidR="00085043" w:rsidRPr="00AD4526" w:rsidRDefault="00677F23" w:rsidP="0039739E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 xml:space="preserve">Temeljem unjetog OIB-a </w:t>
            </w:r>
            <w:r w:rsidR="002B00E6">
              <w:rPr>
                <w:rFonts w:eastAsia="Times New Roman" w:cstheme="minorHAnsi"/>
                <w:sz w:val="18"/>
                <w:szCs w:val="18"/>
                <w:lang w:val="hr-HR"/>
              </w:rPr>
              <w:t>Porezni obveznik</w:t>
            </w:r>
            <w:r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dobiva pravo pregleda, unosa i ažuriranja samo svojih PDV podataka.</w:t>
            </w:r>
          </w:p>
        </w:tc>
      </w:tr>
      <w:tr w:rsidR="00085043" w:rsidRPr="00AD4526" w:rsidTr="0039739E">
        <w:tc>
          <w:tcPr>
            <w:tcW w:w="1668" w:type="dxa"/>
          </w:tcPr>
          <w:p w:rsidR="00085043" w:rsidRPr="00AD4526" w:rsidRDefault="00085043" w:rsidP="0039739E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Rezultat</w:t>
            </w:r>
          </w:p>
        </w:tc>
        <w:tc>
          <w:tcPr>
            <w:tcW w:w="7953" w:type="dxa"/>
          </w:tcPr>
          <w:p w:rsidR="00085043" w:rsidRPr="00AD4526" w:rsidRDefault="00085043" w:rsidP="0039739E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  <w:r w:rsidR="002B00E6">
              <w:rPr>
                <w:rFonts w:eastAsia="Times New Roman" w:cstheme="minorHAnsi"/>
                <w:sz w:val="18"/>
                <w:szCs w:val="18"/>
                <w:lang w:val="hr-HR"/>
              </w:rPr>
              <w:t>Porezni obveznik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je prijavljen i ima odgovarajuća ovlaštenja u aplikaciji.</w:t>
            </w:r>
          </w:p>
        </w:tc>
      </w:tr>
      <w:tr w:rsidR="00085043" w:rsidRPr="00AD4526" w:rsidTr="0039739E">
        <w:tc>
          <w:tcPr>
            <w:tcW w:w="1668" w:type="dxa"/>
          </w:tcPr>
          <w:p w:rsidR="00085043" w:rsidRPr="00AD4526" w:rsidRDefault="00085043" w:rsidP="0039739E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Dokumenti</w:t>
            </w:r>
          </w:p>
        </w:tc>
        <w:tc>
          <w:tcPr>
            <w:tcW w:w="7953" w:type="dxa"/>
          </w:tcPr>
          <w:p w:rsidR="00085043" w:rsidRPr="00AD4526" w:rsidRDefault="00677F23" w:rsidP="0039739E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UC101</w:t>
            </w:r>
          </w:p>
        </w:tc>
      </w:tr>
      <w:tr w:rsidR="00085043" w:rsidRPr="00AD4526" w:rsidTr="0039739E">
        <w:tc>
          <w:tcPr>
            <w:tcW w:w="1668" w:type="dxa"/>
          </w:tcPr>
          <w:p w:rsidR="00085043" w:rsidRPr="00AD4526" w:rsidRDefault="00085043" w:rsidP="0039739E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Korisnici/Resursi</w:t>
            </w:r>
          </w:p>
        </w:tc>
        <w:tc>
          <w:tcPr>
            <w:tcW w:w="7953" w:type="dxa"/>
          </w:tcPr>
          <w:p w:rsidR="00085043" w:rsidRPr="00AD4526" w:rsidRDefault="002B00E6" w:rsidP="0039739E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Porezni obveznik</w:t>
            </w:r>
            <w:r w:rsidR="00085043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</w:p>
        </w:tc>
      </w:tr>
    </w:tbl>
    <w:p w:rsidR="00D626C2" w:rsidRDefault="00D626C2" w:rsidP="0050307D">
      <w:pPr>
        <w:pStyle w:val="ListParagraph"/>
        <w:keepLines/>
        <w:widowControl w:val="0"/>
        <w:spacing w:after="120" w:line="240" w:lineRule="atLeast"/>
        <w:ind w:left="1080"/>
        <w:rPr>
          <w:rFonts w:eastAsia="Times New Roman" w:cstheme="minorHAnsi"/>
          <w:sz w:val="20"/>
          <w:szCs w:val="20"/>
          <w:lang w:val="hr-HR"/>
        </w:rPr>
      </w:pPr>
    </w:p>
    <w:p w:rsidR="0050307D" w:rsidRPr="0050307D" w:rsidRDefault="0050307D" w:rsidP="0050307D">
      <w:pPr>
        <w:pStyle w:val="ListParagraph"/>
        <w:keepLines/>
        <w:widowControl w:val="0"/>
        <w:numPr>
          <w:ilvl w:val="2"/>
          <w:numId w:val="10"/>
        </w:numPr>
        <w:spacing w:after="120" w:line="240" w:lineRule="atLeast"/>
        <w:ind w:left="1080"/>
        <w:rPr>
          <w:rFonts w:eastAsia="Times New Roman" w:cstheme="minorHAnsi"/>
          <w:sz w:val="20"/>
          <w:szCs w:val="20"/>
          <w:lang w:val="hr-HR"/>
        </w:rPr>
      </w:pPr>
      <w:r w:rsidRPr="0050307D">
        <w:rPr>
          <w:rFonts w:eastAsia="Times New Roman" w:cstheme="minorHAnsi"/>
          <w:b/>
          <w:i/>
          <w:sz w:val="20"/>
          <w:szCs w:val="20"/>
          <w:lang w:val="hr-HR"/>
        </w:rPr>
        <w:lastRenderedPageBreak/>
        <w:t>P</w:t>
      </w:r>
      <w:r>
        <w:rPr>
          <w:rFonts w:eastAsia="Times New Roman" w:cstheme="minorHAnsi"/>
          <w:b/>
          <w:i/>
          <w:sz w:val="20"/>
          <w:szCs w:val="20"/>
          <w:lang w:val="hr-HR"/>
        </w:rPr>
        <w:t>P02 VIES registar poreznih obveznika</w:t>
      </w:r>
    </w:p>
    <w:p w:rsidR="009819CF" w:rsidRPr="00AD4526" w:rsidRDefault="009819CF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>Ovaj proces obuhvaća sve obrade vezane uz unos, te ažuriranje podataka u hrvatskom VIES registru.</w:t>
      </w:r>
      <w:r w:rsidRPr="00AD4526">
        <w:rPr>
          <w:rFonts w:eastAsia="Times New Roman" w:cstheme="minorHAnsi"/>
          <w:b/>
          <w:sz w:val="20"/>
          <w:szCs w:val="20"/>
          <w:lang w:val="hr-HR"/>
        </w:rPr>
        <w:t>PP</w:t>
      </w:r>
      <w:r w:rsidR="005C550B" w:rsidRPr="00AD4526">
        <w:rPr>
          <w:rFonts w:eastAsia="Times New Roman" w:cstheme="minorHAnsi"/>
          <w:b/>
          <w:sz w:val="20"/>
          <w:szCs w:val="20"/>
          <w:lang w:val="hr-HR"/>
        </w:rPr>
        <w:t>2</w:t>
      </w:r>
      <w:r w:rsidRPr="00AD4526">
        <w:rPr>
          <w:rFonts w:eastAsia="Times New Roman" w:cstheme="minorHAnsi"/>
          <w:b/>
          <w:sz w:val="20"/>
          <w:szCs w:val="20"/>
          <w:lang w:val="hr-HR"/>
        </w:rPr>
        <w:t xml:space="preserve">00 </w:t>
      </w:r>
      <w:r w:rsidR="001E0B58">
        <w:rPr>
          <w:rFonts w:eastAsia="Times New Roman" w:cstheme="minorHAnsi"/>
          <w:b/>
          <w:sz w:val="20"/>
          <w:szCs w:val="20"/>
          <w:lang w:val="hr-HR"/>
        </w:rPr>
        <w:t>P</w:t>
      </w:r>
      <w:r w:rsidR="00DC3748" w:rsidRPr="00DC3748">
        <w:rPr>
          <w:rFonts w:eastAsia="Times New Roman" w:cstheme="minorHAnsi"/>
          <w:b/>
          <w:sz w:val="20"/>
          <w:szCs w:val="20"/>
          <w:lang w:val="hr-HR"/>
        </w:rPr>
        <w:t>regled  šifarnika VIES registra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7953"/>
      </w:tblGrid>
      <w:tr w:rsidR="009819CF" w:rsidRPr="00AD4526" w:rsidTr="00814B72">
        <w:tc>
          <w:tcPr>
            <w:tcW w:w="1668" w:type="dxa"/>
          </w:tcPr>
          <w:p w:rsidR="009819CF" w:rsidRPr="00AD4526" w:rsidRDefault="009819CF" w:rsidP="009819CF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Naziv procesa</w:t>
            </w:r>
          </w:p>
        </w:tc>
        <w:tc>
          <w:tcPr>
            <w:tcW w:w="7953" w:type="dxa"/>
          </w:tcPr>
          <w:p w:rsidR="009819CF" w:rsidRPr="00AD4526" w:rsidRDefault="005C550B" w:rsidP="001E0B58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b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>PP2</w:t>
            </w:r>
            <w:r w:rsidR="009819CF" w:rsidRPr="00AD4526"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 xml:space="preserve">00 </w:t>
            </w:r>
            <w:r w:rsidR="001E0B58"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>P</w:t>
            </w:r>
            <w:r w:rsidR="00DC3748" w:rsidRPr="00DC3748"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>regled  šifarnika VIES registra</w:t>
            </w:r>
          </w:p>
        </w:tc>
      </w:tr>
      <w:tr w:rsidR="009819CF" w:rsidRPr="00AD4526" w:rsidTr="00814B72">
        <w:tc>
          <w:tcPr>
            <w:tcW w:w="1668" w:type="dxa"/>
          </w:tcPr>
          <w:p w:rsidR="009819CF" w:rsidRPr="00AD4526" w:rsidRDefault="009819CF" w:rsidP="009819CF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Opis procesa</w:t>
            </w:r>
          </w:p>
        </w:tc>
        <w:tc>
          <w:tcPr>
            <w:tcW w:w="7953" w:type="dxa"/>
          </w:tcPr>
          <w:p w:rsidR="009819CF" w:rsidRPr="00AD4526" w:rsidRDefault="009819CF" w:rsidP="009819CF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VIES registar sadrži i šifranike potrebne za njegovo normalno funkcioniranje.</w:t>
            </w:r>
          </w:p>
          <w:p w:rsidR="009819CF" w:rsidRPr="00AD4526" w:rsidRDefault="009819CF" w:rsidP="009819CF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Svi šifarnici će biti inicijalno napunjeni podacima</w:t>
            </w:r>
            <w:r w:rsidR="004758EB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od DB Administratora</w:t>
            </w:r>
            <w:r w:rsidR="00A97E3D" w:rsidRPr="00AD4526">
              <w:rPr>
                <w:rFonts w:eastAsia="Times New Roman" w:cstheme="minorHAnsi"/>
                <w:sz w:val="18"/>
                <w:szCs w:val="18"/>
                <w:lang w:val="hr-HR"/>
              </w:rPr>
              <w:t>.</w:t>
            </w:r>
          </w:p>
          <w:p w:rsidR="009819CF" w:rsidRPr="00AD4526" w:rsidRDefault="00883982" w:rsidP="001E0B58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Referent PU</w:t>
            </w:r>
            <w:r w:rsidR="00A97E3D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  <w:r w:rsidR="00B044E8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i Administrator PU </w:t>
            </w:r>
            <w:r w:rsidR="00A97E3D" w:rsidRPr="00AD4526">
              <w:rPr>
                <w:rFonts w:eastAsia="Times New Roman" w:cstheme="minorHAnsi"/>
                <w:sz w:val="18"/>
                <w:szCs w:val="18"/>
                <w:lang w:val="hr-HR"/>
              </w:rPr>
              <w:t>mo</w:t>
            </w:r>
            <w:r w:rsidR="001E0B58">
              <w:rPr>
                <w:rFonts w:eastAsia="Times New Roman" w:cstheme="minorHAnsi"/>
                <w:sz w:val="18"/>
                <w:szCs w:val="18"/>
                <w:lang w:val="hr-HR"/>
              </w:rPr>
              <w:t>gu</w:t>
            </w:r>
            <w:r w:rsidR="00A97E3D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pregledavati šifarnike</w:t>
            </w:r>
            <w:r w:rsidR="00B044E8">
              <w:rPr>
                <w:rFonts w:eastAsia="Times New Roman" w:cstheme="minorHAnsi"/>
                <w:sz w:val="18"/>
                <w:szCs w:val="18"/>
                <w:lang w:val="hr-HR"/>
              </w:rPr>
              <w:t>.</w:t>
            </w:r>
          </w:p>
        </w:tc>
      </w:tr>
      <w:tr w:rsidR="009819CF" w:rsidRPr="00AD4526" w:rsidTr="00814B72">
        <w:tc>
          <w:tcPr>
            <w:tcW w:w="1668" w:type="dxa"/>
          </w:tcPr>
          <w:p w:rsidR="009819CF" w:rsidRPr="00AD4526" w:rsidRDefault="009819CF" w:rsidP="009819CF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Poslovna pravila i kontrole</w:t>
            </w:r>
          </w:p>
        </w:tc>
        <w:tc>
          <w:tcPr>
            <w:tcW w:w="7953" w:type="dxa"/>
          </w:tcPr>
          <w:p w:rsidR="00A97E3D" w:rsidRPr="00AD4526" w:rsidRDefault="00A97E3D" w:rsidP="00EB6281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Šifarnici mogu sadržavati samo zakonski propisane podatke, odgovornost za njihovu ispravnost ima </w:t>
            </w:r>
            <w:r w:rsidR="00EB6281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DB </w:t>
            </w:r>
            <w:r w:rsidR="002B00E6">
              <w:rPr>
                <w:rFonts w:eastAsia="Times New Roman" w:cstheme="minorHAnsi"/>
                <w:sz w:val="18"/>
                <w:szCs w:val="18"/>
                <w:lang w:val="hr-HR"/>
              </w:rPr>
              <w:t>Administrator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. Mogu se unositi samo podaci zadanog formata</w:t>
            </w:r>
            <w:r w:rsidR="00EB6281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i definiranog sadržaja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.</w:t>
            </w:r>
          </w:p>
        </w:tc>
      </w:tr>
      <w:tr w:rsidR="009819CF" w:rsidRPr="00AD4526" w:rsidTr="00814B72">
        <w:tc>
          <w:tcPr>
            <w:tcW w:w="1668" w:type="dxa"/>
          </w:tcPr>
          <w:p w:rsidR="009819CF" w:rsidRPr="00AD4526" w:rsidRDefault="009819CF" w:rsidP="009819CF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Rezultat</w:t>
            </w:r>
          </w:p>
        </w:tc>
        <w:tc>
          <w:tcPr>
            <w:tcW w:w="7953" w:type="dxa"/>
          </w:tcPr>
          <w:p w:rsidR="009819CF" w:rsidRPr="00AD4526" w:rsidRDefault="009819CF" w:rsidP="009359C8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  <w:r w:rsidR="001E0B58">
              <w:rPr>
                <w:rFonts w:eastAsia="Times New Roman" w:cstheme="minorHAnsi"/>
                <w:sz w:val="18"/>
                <w:szCs w:val="18"/>
                <w:lang w:val="hr-HR"/>
              </w:rPr>
              <w:t>Šifarnici su dostupni na pregled</w:t>
            </w:r>
          </w:p>
        </w:tc>
      </w:tr>
      <w:tr w:rsidR="009819CF" w:rsidRPr="00AD4526" w:rsidTr="00814B72">
        <w:tc>
          <w:tcPr>
            <w:tcW w:w="1668" w:type="dxa"/>
          </w:tcPr>
          <w:p w:rsidR="009819CF" w:rsidRPr="00AD4526" w:rsidRDefault="009819CF" w:rsidP="009819CF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Dokumenti</w:t>
            </w:r>
          </w:p>
        </w:tc>
        <w:tc>
          <w:tcPr>
            <w:tcW w:w="7953" w:type="dxa"/>
          </w:tcPr>
          <w:p w:rsidR="009819CF" w:rsidRPr="00AD4526" w:rsidRDefault="009819CF" w:rsidP="005C550B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 </w:t>
            </w:r>
            <w:r w:rsidR="005C550B" w:rsidRPr="00AD4526">
              <w:rPr>
                <w:rFonts w:eastAsia="Times New Roman" w:cstheme="minorHAnsi"/>
                <w:sz w:val="18"/>
                <w:szCs w:val="18"/>
                <w:lang w:val="hr-HR"/>
              </w:rPr>
              <w:t>UC200</w:t>
            </w:r>
            <w:r w:rsidR="00A97E3D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</w:p>
        </w:tc>
      </w:tr>
      <w:tr w:rsidR="009819CF" w:rsidRPr="00AD4526" w:rsidTr="00814B72">
        <w:tc>
          <w:tcPr>
            <w:tcW w:w="1668" w:type="dxa"/>
          </w:tcPr>
          <w:p w:rsidR="009819CF" w:rsidRPr="00AD4526" w:rsidRDefault="009819CF" w:rsidP="009819CF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Korisnici/Resursi</w:t>
            </w:r>
          </w:p>
        </w:tc>
        <w:tc>
          <w:tcPr>
            <w:tcW w:w="7953" w:type="dxa"/>
          </w:tcPr>
          <w:p w:rsidR="009819CF" w:rsidRPr="00AD4526" w:rsidRDefault="002B00E6" w:rsidP="001E0B58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Administrator PU</w:t>
            </w:r>
            <w:r w:rsidR="00A97E3D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, </w:t>
            </w:r>
            <w:r>
              <w:rPr>
                <w:rFonts w:eastAsia="Times New Roman" w:cstheme="minorHAnsi"/>
                <w:sz w:val="18"/>
                <w:szCs w:val="18"/>
                <w:lang w:val="hr-HR"/>
              </w:rPr>
              <w:t>Referent PU</w:t>
            </w:r>
          </w:p>
        </w:tc>
      </w:tr>
    </w:tbl>
    <w:p w:rsidR="001A31AE" w:rsidRPr="00AD4526" w:rsidRDefault="001A31AE" w:rsidP="001C6A43">
      <w:pPr>
        <w:jc w:val="both"/>
        <w:rPr>
          <w:rFonts w:eastAsia="Times New Roman" w:cstheme="minorHAnsi"/>
          <w:sz w:val="20"/>
          <w:szCs w:val="20"/>
          <w:lang w:val="hr-HR"/>
        </w:rPr>
      </w:pPr>
    </w:p>
    <w:p w:rsidR="0056393F" w:rsidRPr="00AD4526" w:rsidRDefault="001A31AE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  <w:r w:rsidRPr="00AD4526">
        <w:rPr>
          <w:rFonts w:eastAsia="Times New Roman" w:cstheme="minorHAnsi"/>
          <w:b/>
          <w:sz w:val="20"/>
          <w:szCs w:val="20"/>
          <w:lang w:val="hr-HR"/>
        </w:rPr>
        <w:t>PP</w:t>
      </w:r>
      <w:r w:rsidR="005C550B" w:rsidRPr="00AD4526">
        <w:rPr>
          <w:rFonts w:eastAsia="Times New Roman" w:cstheme="minorHAnsi"/>
          <w:b/>
          <w:sz w:val="20"/>
          <w:szCs w:val="20"/>
          <w:lang w:val="hr-HR"/>
        </w:rPr>
        <w:t>2</w:t>
      </w:r>
      <w:r w:rsidRPr="00AD4526">
        <w:rPr>
          <w:rFonts w:eastAsia="Times New Roman" w:cstheme="minorHAnsi"/>
          <w:b/>
          <w:sz w:val="20"/>
          <w:szCs w:val="20"/>
          <w:lang w:val="hr-HR"/>
        </w:rPr>
        <w:t xml:space="preserve">01 </w:t>
      </w:r>
      <w:r w:rsidR="0005182F" w:rsidRPr="0005182F">
        <w:rPr>
          <w:rFonts w:eastAsia="Times New Roman" w:cstheme="minorHAnsi"/>
          <w:b/>
          <w:sz w:val="20"/>
          <w:szCs w:val="20"/>
          <w:lang w:val="hr-HR"/>
        </w:rPr>
        <w:t>Unosporeznih obveznika u  VIES registru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7953"/>
      </w:tblGrid>
      <w:tr w:rsidR="0056393F" w:rsidRPr="00AD4526" w:rsidTr="00814B72">
        <w:tc>
          <w:tcPr>
            <w:tcW w:w="1668" w:type="dxa"/>
          </w:tcPr>
          <w:p w:rsidR="0056393F" w:rsidRPr="00AD4526" w:rsidRDefault="0056393F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Naziv procesa</w:t>
            </w:r>
          </w:p>
        </w:tc>
        <w:tc>
          <w:tcPr>
            <w:tcW w:w="7953" w:type="dxa"/>
          </w:tcPr>
          <w:p w:rsidR="0056393F" w:rsidRPr="00AD4526" w:rsidRDefault="005C550B" w:rsidP="00421E99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b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>PP2</w:t>
            </w:r>
            <w:r w:rsidR="0056393F" w:rsidRPr="00AD4526"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 xml:space="preserve">01 </w:t>
            </w:r>
            <w:r w:rsidR="0005182F" w:rsidRPr="0005182F"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>Unos  poreznih obveznika u  VIES registru</w:t>
            </w:r>
          </w:p>
        </w:tc>
      </w:tr>
      <w:tr w:rsidR="0056393F" w:rsidRPr="00AD4526" w:rsidTr="00814B72">
        <w:tc>
          <w:tcPr>
            <w:tcW w:w="1668" w:type="dxa"/>
          </w:tcPr>
          <w:p w:rsidR="0056393F" w:rsidRPr="00AD4526" w:rsidRDefault="0056393F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Opis procesa</w:t>
            </w:r>
          </w:p>
        </w:tc>
        <w:tc>
          <w:tcPr>
            <w:tcW w:w="7953" w:type="dxa"/>
          </w:tcPr>
          <w:p w:rsidR="0056393F" w:rsidRPr="00AD4526" w:rsidRDefault="002B00E6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Administrator PU</w:t>
            </w:r>
            <w:r w:rsidR="0056393F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u registar unosi podatke sa korisničkih P-PDV obrazaca.</w:t>
            </w:r>
          </w:p>
        </w:tc>
      </w:tr>
      <w:tr w:rsidR="0056393F" w:rsidRPr="00AD4526" w:rsidTr="00814B72">
        <w:tc>
          <w:tcPr>
            <w:tcW w:w="1668" w:type="dxa"/>
          </w:tcPr>
          <w:p w:rsidR="0056393F" w:rsidRPr="00AD4526" w:rsidRDefault="0056393F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Poslovna pravila i kontrole</w:t>
            </w:r>
          </w:p>
        </w:tc>
        <w:tc>
          <w:tcPr>
            <w:tcW w:w="7953" w:type="dxa"/>
          </w:tcPr>
          <w:p w:rsidR="005C550B" w:rsidRPr="00AD4526" w:rsidRDefault="002B00E6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Administrator PU</w:t>
            </w:r>
            <w:r w:rsidR="005C550B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može unosi nove podatke ili ispravljati već postojeće.</w:t>
            </w:r>
          </w:p>
          <w:p w:rsidR="005C550B" w:rsidRPr="00AD4526" w:rsidRDefault="005C550B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Postoji mogućnost pretraživanja registra po OIB-u.</w:t>
            </w:r>
          </w:p>
        </w:tc>
      </w:tr>
      <w:tr w:rsidR="0056393F" w:rsidRPr="00AD4526" w:rsidTr="00814B72">
        <w:tc>
          <w:tcPr>
            <w:tcW w:w="1668" w:type="dxa"/>
          </w:tcPr>
          <w:p w:rsidR="0056393F" w:rsidRPr="00AD4526" w:rsidRDefault="0056393F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Rezultat</w:t>
            </w:r>
          </w:p>
        </w:tc>
        <w:tc>
          <w:tcPr>
            <w:tcW w:w="7953" w:type="dxa"/>
          </w:tcPr>
          <w:p w:rsidR="0056393F" w:rsidRPr="00AD4526" w:rsidRDefault="0056393F" w:rsidP="00421E99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  <w:r w:rsidR="009359C8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Podaci o PDV obveznicima su </w:t>
            </w:r>
            <w:r w:rsidR="00421E99">
              <w:rPr>
                <w:rFonts w:eastAsia="Times New Roman" w:cstheme="minorHAnsi"/>
                <w:sz w:val="18"/>
                <w:szCs w:val="18"/>
                <w:lang w:val="hr-HR"/>
              </w:rPr>
              <w:t>unjeti u registar</w:t>
            </w:r>
            <w:r w:rsidR="009359C8" w:rsidRPr="00AD4526">
              <w:rPr>
                <w:rFonts w:eastAsia="Times New Roman" w:cstheme="minorHAnsi"/>
                <w:sz w:val="18"/>
                <w:szCs w:val="18"/>
                <w:lang w:val="hr-HR"/>
              </w:rPr>
              <w:t>.</w:t>
            </w:r>
          </w:p>
        </w:tc>
      </w:tr>
      <w:tr w:rsidR="0056393F" w:rsidRPr="00AD4526" w:rsidTr="00814B72">
        <w:tc>
          <w:tcPr>
            <w:tcW w:w="1668" w:type="dxa"/>
          </w:tcPr>
          <w:p w:rsidR="0056393F" w:rsidRPr="00AD4526" w:rsidRDefault="0056393F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Dokumenti</w:t>
            </w:r>
          </w:p>
        </w:tc>
        <w:tc>
          <w:tcPr>
            <w:tcW w:w="7953" w:type="dxa"/>
          </w:tcPr>
          <w:p w:rsidR="0056393F" w:rsidRPr="00AD4526" w:rsidRDefault="0056393F" w:rsidP="005C550B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 </w:t>
            </w:r>
            <w:r w:rsidR="005C550B" w:rsidRPr="00AD4526">
              <w:rPr>
                <w:rFonts w:eastAsia="Times New Roman" w:cstheme="minorHAnsi"/>
                <w:sz w:val="18"/>
                <w:szCs w:val="18"/>
                <w:lang w:val="hr-HR"/>
              </w:rPr>
              <w:t>UC201</w:t>
            </w:r>
          </w:p>
        </w:tc>
      </w:tr>
      <w:tr w:rsidR="0056393F" w:rsidRPr="00AD4526" w:rsidTr="00814B72">
        <w:tc>
          <w:tcPr>
            <w:tcW w:w="1668" w:type="dxa"/>
          </w:tcPr>
          <w:p w:rsidR="0056393F" w:rsidRPr="00AD4526" w:rsidRDefault="0056393F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Korisnici/Resursi</w:t>
            </w:r>
          </w:p>
        </w:tc>
        <w:tc>
          <w:tcPr>
            <w:tcW w:w="7953" w:type="dxa"/>
          </w:tcPr>
          <w:p w:rsidR="0056393F" w:rsidRPr="00AD4526" w:rsidRDefault="002B00E6" w:rsidP="00421E99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Administrator PU</w:t>
            </w:r>
            <w:r w:rsidR="0056393F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</w:p>
        </w:tc>
      </w:tr>
    </w:tbl>
    <w:p w:rsidR="00050065" w:rsidRPr="00AD4526" w:rsidRDefault="00050065" w:rsidP="001C6A43">
      <w:pPr>
        <w:jc w:val="both"/>
        <w:rPr>
          <w:rFonts w:eastAsia="Times New Roman" w:cstheme="minorHAnsi"/>
          <w:sz w:val="20"/>
          <w:szCs w:val="20"/>
          <w:lang w:val="hr-HR"/>
        </w:rPr>
      </w:pPr>
    </w:p>
    <w:p w:rsidR="00050065" w:rsidRPr="00AD4526" w:rsidRDefault="00050065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  <w:r w:rsidRPr="00AD4526">
        <w:rPr>
          <w:rFonts w:eastAsia="Times New Roman" w:cstheme="minorHAnsi"/>
          <w:b/>
          <w:sz w:val="20"/>
          <w:szCs w:val="20"/>
          <w:lang w:val="hr-HR"/>
        </w:rPr>
        <w:t xml:space="preserve">PP202 </w:t>
      </w:r>
      <w:r w:rsidR="009877C1" w:rsidRPr="009877C1">
        <w:rPr>
          <w:rFonts w:eastAsia="Times New Roman" w:cstheme="minorHAnsi"/>
          <w:b/>
          <w:sz w:val="20"/>
          <w:szCs w:val="20"/>
          <w:lang w:val="hr-HR"/>
        </w:rPr>
        <w:t>Pretraživanje i pregled  VIES registra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7953"/>
      </w:tblGrid>
      <w:tr w:rsidR="00050065" w:rsidRPr="00AD4526" w:rsidTr="00814B72">
        <w:tc>
          <w:tcPr>
            <w:tcW w:w="1668" w:type="dxa"/>
          </w:tcPr>
          <w:p w:rsidR="00050065" w:rsidRPr="00AD4526" w:rsidRDefault="00050065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Naziv procesa</w:t>
            </w:r>
          </w:p>
        </w:tc>
        <w:tc>
          <w:tcPr>
            <w:tcW w:w="7953" w:type="dxa"/>
          </w:tcPr>
          <w:p w:rsidR="00050065" w:rsidRPr="00AD4526" w:rsidRDefault="00050065" w:rsidP="006F7EA8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b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 xml:space="preserve">PP202 </w:t>
            </w:r>
            <w:r w:rsidR="009877C1" w:rsidRPr="009877C1"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>Pretraživanje i pregled  VIES registra</w:t>
            </w:r>
          </w:p>
        </w:tc>
      </w:tr>
      <w:tr w:rsidR="00050065" w:rsidRPr="00AD4526" w:rsidTr="00814B72">
        <w:tc>
          <w:tcPr>
            <w:tcW w:w="1668" w:type="dxa"/>
          </w:tcPr>
          <w:p w:rsidR="00050065" w:rsidRPr="00AD4526" w:rsidRDefault="00050065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Opis procesa</w:t>
            </w:r>
          </w:p>
        </w:tc>
        <w:tc>
          <w:tcPr>
            <w:tcW w:w="7953" w:type="dxa"/>
          </w:tcPr>
          <w:p w:rsidR="00050065" w:rsidRPr="00AD4526" w:rsidRDefault="00050065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VIES registar se može pretraživati po OIB-u</w:t>
            </w:r>
          </w:p>
        </w:tc>
      </w:tr>
      <w:tr w:rsidR="00050065" w:rsidRPr="00AD4526" w:rsidTr="00814B72">
        <w:tc>
          <w:tcPr>
            <w:tcW w:w="1668" w:type="dxa"/>
          </w:tcPr>
          <w:p w:rsidR="00050065" w:rsidRPr="00AD4526" w:rsidRDefault="00050065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Poslovna pravila i kontrole</w:t>
            </w:r>
          </w:p>
        </w:tc>
        <w:tc>
          <w:tcPr>
            <w:tcW w:w="7953" w:type="dxa"/>
          </w:tcPr>
          <w:p w:rsidR="00050065" w:rsidRPr="00AD4526" w:rsidRDefault="00050065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Pretraživanje VIES registra omogućeno je svim rolama i korisnicima</w:t>
            </w:r>
          </w:p>
        </w:tc>
      </w:tr>
      <w:tr w:rsidR="00050065" w:rsidRPr="00AD4526" w:rsidTr="00814B72">
        <w:tc>
          <w:tcPr>
            <w:tcW w:w="1668" w:type="dxa"/>
          </w:tcPr>
          <w:p w:rsidR="00050065" w:rsidRPr="00AD4526" w:rsidRDefault="00050065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Rezultat</w:t>
            </w:r>
          </w:p>
        </w:tc>
        <w:tc>
          <w:tcPr>
            <w:tcW w:w="7953" w:type="dxa"/>
          </w:tcPr>
          <w:p w:rsidR="00050065" w:rsidRPr="00AD4526" w:rsidRDefault="00050065" w:rsidP="009359C8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  <w:r w:rsidR="002B00E6">
              <w:rPr>
                <w:rFonts w:eastAsia="Times New Roman" w:cstheme="minorHAnsi"/>
                <w:sz w:val="18"/>
                <w:szCs w:val="18"/>
                <w:lang w:val="hr-HR"/>
              </w:rPr>
              <w:t>Porezni obveznik</w:t>
            </w:r>
            <w:r w:rsidR="009359C8" w:rsidRPr="00AD4526">
              <w:rPr>
                <w:rFonts w:eastAsia="Times New Roman" w:cstheme="minorHAnsi"/>
                <w:sz w:val="18"/>
                <w:szCs w:val="18"/>
                <w:lang w:val="hr-HR"/>
              </w:rPr>
              <w:t>u su dostupni podaci o PDV bvezniku ili poruka da isti ne postoji u bazi.</w:t>
            </w:r>
          </w:p>
        </w:tc>
      </w:tr>
      <w:tr w:rsidR="00050065" w:rsidRPr="00AD4526" w:rsidTr="00814B72">
        <w:tc>
          <w:tcPr>
            <w:tcW w:w="1668" w:type="dxa"/>
          </w:tcPr>
          <w:p w:rsidR="00050065" w:rsidRPr="00AD4526" w:rsidRDefault="00050065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Dokumenti</w:t>
            </w:r>
          </w:p>
        </w:tc>
        <w:tc>
          <w:tcPr>
            <w:tcW w:w="7953" w:type="dxa"/>
          </w:tcPr>
          <w:p w:rsidR="00050065" w:rsidRPr="00AD4526" w:rsidRDefault="00050065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 UC202</w:t>
            </w:r>
          </w:p>
        </w:tc>
      </w:tr>
      <w:tr w:rsidR="00050065" w:rsidRPr="00AD4526" w:rsidTr="00814B72">
        <w:tc>
          <w:tcPr>
            <w:tcW w:w="1668" w:type="dxa"/>
          </w:tcPr>
          <w:p w:rsidR="00050065" w:rsidRPr="00AD4526" w:rsidRDefault="00050065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Korisnici/Resursi</w:t>
            </w:r>
          </w:p>
        </w:tc>
        <w:tc>
          <w:tcPr>
            <w:tcW w:w="7953" w:type="dxa"/>
          </w:tcPr>
          <w:p w:rsidR="00050065" w:rsidRPr="00AD4526" w:rsidRDefault="002B00E6" w:rsidP="006F7EA8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Administrator PU</w:t>
            </w:r>
            <w:r w:rsidR="00050065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, </w:t>
            </w:r>
            <w:r>
              <w:rPr>
                <w:rFonts w:eastAsia="Times New Roman" w:cstheme="minorHAnsi"/>
                <w:sz w:val="18"/>
                <w:szCs w:val="18"/>
                <w:lang w:val="hr-HR"/>
              </w:rPr>
              <w:t>Referent PU</w:t>
            </w:r>
            <w:r w:rsidR="00050065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</w:p>
        </w:tc>
      </w:tr>
    </w:tbl>
    <w:p w:rsidR="00421E99" w:rsidRDefault="00421E99" w:rsidP="00421E99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</w:p>
    <w:p w:rsidR="0050307D" w:rsidRDefault="0050307D" w:rsidP="00421E99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</w:p>
    <w:p w:rsidR="0050307D" w:rsidRDefault="0050307D" w:rsidP="00421E99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</w:p>
    <w:p w:rsidR="00421E99" w:rsidRPr="00AD4526" w:rsidRDefault="00421E99" w:rsidP="00421E99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  <w:r w:rsidRPr="00AD4526">
        <w:rPr>
          <w:rFonts w:eastAsia="Times New Roman" w:cstheme="minorHAnsi"/>
          <w:b/>
          <w:sz w:val="20"/>
          <w:szCs w:val="20"/>
          <w:lang w:val="hr-HR"/>
        </w:rPr>
        <w:lastRenderedPageBreak/>
        <w:t>PP20</w:t>
      </w:r>
      <w:r>
        <w:rPr>
          <w:rFonts w:eastAsia="Times New Roman" w:cstheme="minorHAnsi"/>
          <w:b/>
          <w:sz w:val="20"/>
          <w:szCs w:val="20"/>
          <w:lang w:val="hr-HR"/>
        </w:rPr>
        <w:t>3</w:t>
      </w:r>
      <w:r w:rsidRPr="00AD4526">
        <w:rPr>
          <w:rFonts w:eastAsia="Times New Roman" w:cstheme="minorHAnsi"/>
          <w:b/>
          <w:sz w:val="20"/>
          <w:szCs w:val="20"/>
          <w:lang w:val="hr-HR"/>
        </w:rPr>
        <w:t xml:space="preserve"> </w:t>
      </w:r>
      <w:r>
        <w:rPr>
          <w:rFonts w:eastAsia="Times New Roman" w:cstheme="minorHAnsi"/>
          <w:b/>
          <w:sz w:val="20"/>
          <w:szCs w:val="20"/>
          <w:lang w:val="hr-HR"/>
        </w:rPr>
        <w:t>A</w:t>
      </w:r>
      <w:r w:rsidRPr="0005182F">
        <w:rPr>
          <w:rFonts w:eastAsia="Times New Roman" w:cstheme="minorHAnsi"/>
          <w:b/>
          <w:sz w:val="20"/>
          <w:szCs w:val="20"/>
          <w:lang w:val="hr-HR"/>
        </w:rPr>
        <w:t>žuriranje poreznih obveznika u  VIES registru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7953"/>
      </w:tblGrid>
      <w:tr w:rsidR="00421E99" w:rsidRPr="00AD4526" w:rsidTr="00412F2D">
        <w:tc>
          <w:tcPr>
            <w:tcW w:w="1668" w:type="dxa"/>
          </w:tcPr>
          <w:p w:rsidR="00421E99" w:rsidRPr="00AD4526" w:rsidRDefault="00421E99" w:rsidP="00412F2D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Naziv procesa</w:t>
            </w:r>
          </w:p>
        </w:tc>
        <w:tc>
          <w:tcPr>
            <w:tcW w:w="7953" w:type="dxa"/>
          </w:tcPr>
          <w:p w:rsidR="00421E99" w:rsidRPr="00AD4526" w:rsidRDefault="00421E99" w:rsidP="00421E99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b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>PP20</w:t>
            </w:r>
            <w:r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>3 A</w:t>
            </w:r>
            <w:r w:rsidRPr="0005182F"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>žuriranje poreznih obveznika u  VIES registru</w:t>
            </w:r>
          </w:p>
        </w:tc>
      </w:tr>
      <w:tr w:rsidR="00421E99" w:rsidRPr="00AD4526" w:rsidTr="00412F2D">
        <w:tc>
          <w:tcPr>
            <w:tcW w:w="1668" w:type="dxa"/>
          </w:tcPr>
          <w:p w:rsidR="00421E99" w:rsidRPr="00AD4526" w:rsidRDefault="00421E99" w:rsidP="00412F2D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Opis procesa</w:t>
            </w:r>
          </w:p>
        </w:tc>
        <w:tc>
          <w:tcPr>
            <w:tcW w:w="7953" w:type="dxa"/>
          </w:tcPr>
          <w:p w:rsidR="00421E99" w:rsidRPr="00AD4526" w:rsidRDefault="00421E99" w:rsidP="00421E99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Administrator PU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  <w:r>
              <w:rPr>
                <w:rFonts w:eastAsia="Times New Roman" w:cstheme="minorHAnsi"/>
                <w:sz w:val="18"/>
                <w:szCs w:val="18"/>
                <w:lang w:val="hr-HR"/>
              </w:rPr>
              <w:t xml:space="preserve">ažurira 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podatke </w:t>
            </w:r>
            <w:r>
              <w:rPr>
                <w:rFonts w:eastAsia="Times New Roman" w:cstheme="minorHAnsi"/>
                <w:sz w:val="18"/>
                <w:szCs w:val="18"/>
                <w:lang w:val="hr-HR"/>
              </w:rPr>
              <w:t>u registru</w:t>
            </w:r>
          </w:p>
        </w:tc>
      </w:tr>
      <w:tr w:rsidR="00421E99" w:rsidRPr="00AD4526" w:rsidTr="00412F2D">
        <w:tc>
          <w:tcPr>
            <w:tcW w:w="1668" w:type="dxa"/>
          </w:tcPr>
          <w:p w:rsidR="00421E99" w:rsidRPr="00AD4526" w:rsidRDefault="00421E99" w:rsidP="00412F2D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Poslovna pravila i kontrole</w:t>
            </w:r>
          </w:p>
        </w:tc>
        <w:tc>
          <w:tcPr>
            <w:tcW w:w="7953" w:type="dxa"/>
          </w:tcPr>
          <w:p w:rsidR="00421E99" w:rsidRPr="00AD4526" w:rsidRDefault="00421E99" w:rsidP="00412F2D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VIES registar može ažurirati samo </w:t>
            </w:r>
            <w:r>
              <w:rPr>
                <w:rFonts w:eastAsia="Times New Roman" w:cstheme="minorHAnsi"/>
                <w:sz w:val="18"/>
                <w:szCs w:val="18"/>
                <w:lang w:val="hr-HR"/>
              </w:rPr>
              <w:t>Administrator PU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. </w:t>
            </w:r>
          </w:p>
          <w:p w:rsidR="00421E99" w:rsidRPr="00AD4526" w:rsidRDefault="00421E99" w:rsidP="00412F2D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</w:p>
        </w:tc>
      </w:tr>
      <w:tr w:rsidR="00421E99" w:rsidRPr="00AD4526" w:rsidTr="00412F2D">
        <w:tc>
          <w:tcPr>
            <w:tcW w:w="1668" w:type="dxa"/>
          </w:tcPr>
          <w:p w:rsidR="00421E99" w:rsidRPr="00AD4526" w:rsidRDefault="00421E99" w:rsidP="00412F2D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Rezultat</w:t>
            </w:r>
          </w:p>
        </w:tc>
        <w:tc>
          <w:tcPr>
            <w:tcW w:w="7953" w:type="dxa"/>
          </w:tcPr>
          <w:p w:rsidR="00421E99" w:rsidRPr="00AD4526" w:rsidRDefault="00421E99" w:rsidP="00412F2D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Podaci o PDV obveznicima su ažurirani.</w:t>
            </w:r>
          </w:p>
        </w:tc>
      </w:tr>
      <w:tr w:rsidR="00421E99" w:rsidRPr="00AD4526" w:rsidTr="00412F2D">
        <w:tc>
          <w:tcPr>
            <w:tcW w:w="1668" w:type="dxa"/>
          </w:tcPr>
          <w:p w:rsidR="00421E99" w:rsidRPr="00AD4526" w:rsidRDefault="00421E99" w:rsidP="00412F2D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Dokumenti</w:t>
            </w:r>
          </w:p>
        </w:tc>
        <w:tc>
          <w:tcPr>
            <w:tcW w:w="7953" w:type="dxa"/>
          </w:tcPr>
          <w:p w:rsidR="00421E99" w:rsidRPr="00AD4526" w:rsidRDefault="00421E99" w:rsidP="00421E99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 UC20</w:t>
            </w:r>
            <w:r>
              <w:rPr>
                <w:rFonts w:eastAsia="Times New Roman" w:cstheme="minorHAnsi"/>
                <w:sz w:val="18"/>
                <w:szCs w:val="18"/>
                <w:lang w:val="hr-HR"/>
              </w:rPr>
              <w:t>3</w:t>
            </w:r>
          </w:p>
        </w:tc>
      </w:tr>
      <w:tr w:rsidR="00421E99" w:rsidRPr="00AD4526" w:rsidTr="00412F2D">
        <w:tc>
          <w:tcPr>
            <w:tcW w:w="1668" w:type="dxa"/>
          </w:tcPr>
          <w:p w:rsidR="00421E99" w:rsidRPr="00AD4526" w:rsidRDefault="00421E99" w:rsidP="00412F2D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Korisnici/Resursi</w:t>
            </w:r>
          </w:p>
        </w:tc>
        <w:tc>
          <w:tcPr>
            <w:tcW w:w="7953" w:type="dxa"/>
          </w:tcPr>
          <w:p w:rsidR="00421E99" w:rsidRPr="00AD4526" w:rsidRDefault="00421E99" w:rsidP="00412F2D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Administrator PU</w:t>
            </w:r>
          </w:p>
        </w:tc>
      </w:tr>
    </w:tbl>
    <w:p w:rsidR="00421E99" w:rsidRPr="00AD4526" w:rsidRDefault="00421E99" w:rsidP="00421E99">
      <w:pPr>
        <w:jc w:val="both"/>
        <w:rPr>
          <w:rFonts w:eastAsia="Times New Roman" w:cstheme="minorHAnsi"/>
          <w:sz w:val="20"/>
          <w:szCs w:val="20"/>
          <w:lang w:val="hr-HR"/>
        </w:rPr>
      </w:pPr>
    </w:p>
    <w:p w:rsidR="00D626C2" w:rsidRPr="00AD4526" w:rsidRDefault="00D626C2" w:rsidP="0050307D">
      <w:pPr>
        <w:pStyle w:val="ListParagraph"/>
        <w:keepLines/>
        <w:widowControl w:val="0"/>
        <w:numPr>
          <w:ilvl w:val="2"/>
          <w:numId w:val="10"/>
        </w:numPr>
        <w:spacing w:after="120" w:line="240" w:lineRule="atLeast"/>
        <w:rPr>
          <w:rFonts w:eastAsia="Times New Roman" w:cstheme="minorHAnsi"/>
          <w:b/>
          <w:i/>
          <w:sz w:val="20"/>
          <w:szCs w:val="20"/>
          <w:lang w:val="hr-HR"/>
        </w:rPr>
      </w:pPr>
      <w:r w:rsidRPr="00AD4526">
        <w:rPr>
          <w:rFonts w:eastAsia="Times New Roman" w:cstheme="minorHAnsi"/>
          <w:b/>
          <w:i/>
          <w:sz w:val="20"/>
          <w:szCs w:val="20"/>
          <w:lang w:val="hr-HR"/>
        </w:rPr>
        <w:t xml:space="preserve">PP03 </w:t>
      </w:r>
      <w:r w:rsidR="006F7EA8" w:rsidRPr="006F7EA8">
        <w:rPr>
          <w:rFonts w:eastAsia="Times New Roman" w:cstheme="minorHAnsi"/>
          <w:b/>
          <w:i/>
          <w:sz w:val="20"/>
          <w:szCs w:val="20"/>
          <w:lang w:val="hr-HR"/>
        </w:rPr>
        <w:t>Registar  PDV podataka</w:t>
      </w:r>
    </w:p>
    <w:p w:rsidR="006B2B58" w:rsidRPr="00AD4526" w:rsidRDefault="006B2B58" w:rsidP="006B2B58">
      <w:pPr>
        <w:pStyle w:val="ListParagraph"/>
        <w:keepLines/>
        <w:widowControl w:val="0"/>
        <w:spacing w:after="120" w:line="240" w:lineRule="atLeast"/>
        <w:ind w:left="1080"/>
        <w:rPr>
          <w:rFonts w:eastAsia="Times New Roman" w:cstheme="minorHAnsi"/>
          <w:b/>
          <w:i/>
          <w:sz w:val="20"/>
          <w:szCs w:val="20"/>
          <w:lang w:val="hr-HR"/>
        </w:rPr>
      </w:pPr>
    </w:p>
    <w:p w:rsidR="00D626C2" w:rsidRPr="00AD4526" w:rsidRDefault="00D626C2" w:rsidP="001C6A43">
      <w:pPr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>Ovaj proces obuhvaća obrade vezane uz unos i ažuriranje podataka u PDV registru.</w:t>
      </w:r>
    </w:p>
    <w:p w:rsidR="001C6A43" w:rsidRPr="00AD4526" w:rsidRDefault="00D626C2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  <w:r w:rsidRPr="00AD4526">
        <w:rPr>
          <w:rFonts w:eastAsia="Times New Roman" w:cstheme="minorHAnsi"/>
          <w:b/>
          <w:sz w:val="20"/>
          <w:szCs w:val="20"/>
          <w:lang w:val="hr-HR"/>
        </w:rPr>
        <w:t xml:space="preserve">PP300 </w:t>
      </w:r>
      <w:r w:rsidR="003C0237">
        <w:rPr>
          <w:rFonts w:eastAsia="Times New Roman" w:cstheme="minorHAnsi"/>
          <w:b/>
          <w:sz w:val="20"/>
          <w:szCs w:val="20"/>
          <w:lang w:val="hr-HR"/>
        </w:rPr>
        <w:t>Pregled</w:t>
      </w:r>
      <w:r w:rsidRPr="00AD4526">
        <w:rPr>
          <w:rFonts w:eastAsia="Times New Roman" w:cstheme="minorHAnsi"/>
          <w:b/>
          <w:sz w:val="20"/>
          <w:szCs w:val="20"/>
          <w:lang w:val="hr-HR"/>
        </w:rPr>
        <w:t xml:space="preserve"> šifarnika PDV registra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7953"/>
      </w:tblGrid>
      <w:tr w:rsidR="00D626C2" w:rsidRPr="00AD4526" w:rsidTr="00814B72">
        <w:tc>
          <w:tcPr>
            <w:tcW w:w="1668" w:type="dxa"/>
          </w:tcPr>
          <w:p w:rsidR="00D626C2" w:rsidRPr="00AD4526" w:rsidRDefault="00D626C2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Naziv procesa</w:t>
            </w:r>
          </w:p>
        </w:tc>
        <w:tc>
          <w:tcPr>
            <w:tcW w:w="7953" w:type="dxa"/>
          </w:tcPr>
          <w:p w:rsidR="00D626C2" w:rsidRPr="00AD4526" w:rsidRDefault="00D626C2" w:rsidP="003C0237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b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 xml:space="preserve">PP300 </w:t>
            </w:r>
            <w:r w:rsidR="003C0237"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>Pregled</w:t>
            </w:r>
            <w:r w:rsidRPr="00AD4526"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 xml:space="preserve"> šifarnika PDV registra</w:t>
            </w:r>
          </w:p>
        </w:tc>
      </w:tr>
      <w:tr w:rsidR="00D626C2" w:rsidRPr="00AD4526" w:rsidTr="00814B72">
        <w:tc>
          <w:tcPr>
            <w:tcW w:w="1668" w:type="dxa"/>
          </w:tcPr>
          <w:p w:rsidR="00D626C2" w:rsidRPr="00AD4526" w:rsidRDefault="00D626C2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Opis procesa</w:t>
            </w:r>
          </w:p>
        </w:tc>
        <w:tc>
          <w:tcPr>
            <w:tcW w:w="7953" w:type="dxa"/>
          </w:tcPr>
          <w:p w:rsidR="00D626C2" w:rsidRPr="00AD4526" w:rsidRDefault="00D626C2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PDV registar sadrži i šifranike potrebne za njegovo normalno funkcioniranje.</w:t>
            </w:r>
          </w:p>
          <w:p w:rsidR="00D626C2" w:rsidRPr="00AD4526" w:rsidRDefault="00D626C2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Svi šifarnici će biti inicijalno napunjeni podacima.</w:t>
            </w:r>
          </w:p>
          <w:p w:rsidR="00D626C2" w:rsidRPr="00AD4526" w:rsidRDefault="003C0237" w:rsidP="003C0237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Korisnik</w:t>
            </w:r>
            <w:r w:rsidR="00D626C2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može pregledavati šifarnike</w:t>
            </w:r>
            <w:r>
              <w:rPr>
                <w:rFonts w:eastAsia="Times New Roman" w:cstheme="minorHAnsi"/>
                <w:sz w:val="18"/>
                <w:szCs w:val="18"/>
                <w:lang w:val="hr-HR"/>
              </w:rPr>
              <w:t>.</w:t>
            </w:r>
          </w:p>
        </w:tc>
      </w:tr>
      <w:tr w:rsidR="00D626C2" w:rsidRPr="00AD4526" w:rsidTr="00814B72">
        <w:tc>
          <w:tcPr>
            <w:tcW w:w="1668" w:type="dxa"/>
          </w:tcPr>
          <w:p w:rsidR="00D626C2" w:rsidRPr="00AD4526" w:rsidRDefault="00D626C2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Poslovna pravila i kontrole</w:t>
            </w:r>
          </w:p>
        </w:tc>
        <w:tc>
          <w:tcPr>
            <w:tcW w:w="7953" w:type="dxa"/>
          </w:tcPr>
          <w:p w:rsidR="00D626C2" w:rsidRPr="00AD4526" w:rsidRDefault="00D626C2" w:rsidP="00914409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Šifarnici mogu sadržavati samo zakonski propisane podatke, odgovornost za njihovu ispravnost ima </w:t>
            </w:r>
            <w:r w:rsidR="003C0237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DB </w:t>
            </w:r>
            <w:r w:rsidR="002B00E6">
              <w:rPr>
                <w:rFonts w:eastAsia="Times New Roman" w:cstheme="minorHAnsi"/>
                <w:sz w:val="18"/>
                <w:szCs w:val="18"/>
                <w:lang w:val="hr-HR"/>
              </w:rPr>
              <w:t>Administrator</w:t>
            </w:r>
          </w:p>
        </w:tc>
      </w:tr>
      <w:tr w:rsidR="00D626C2" w:rsidRPr="00AD4526" w:rsidTr="00814B72">
        <w:tc>
          <w:tcPr>
            <w:tcW w:w="1668" w:type="dxa"/>
          </w:tcPr>
          <w:p w:rsidR="00D626C2" w:rsidRPr="00AD4526" w:rsidRDefault="00D626C2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Rezultat</w:t>
            </w:r>
          </w:p>
        </w:tc>
        <w:tc>
          <w:tcPr>
            <w:tcW w:w="7953" w:type="dxa"/>
          </w:tcPr>
          <w:p w:rsidR="00D626C2" w:rsidRPr="00AD4526" w:rsidRDefault="00D626C2" w:rsidP="003C0237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  <w:r w:rsidR="009359C8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Šifarnici </w:t>
            </w:r>
            <w:r w:rsidR="003C0237">
              <w:rPr>
                <w:rFonts w:eastAsia="Times New Roman" w:cstheme="minorHAnsi"/>
                <w:sz w:val="18"/>
                <w:szCs w:val="18"/>
                <w:lang w:val="hr-HR"/>
              </w:rPr>
              <w:t>se mogu pregledavati</w:t>
            </w:r>
          </w:p>
        </w:tc>
      </w:tr>
      <w:tr w:rsidR="00D626C2" w:rsidRPr="00AD4526" w:rsidTr="00814B72">
        <w:tc>
          <w:tcPr>
            <w:tcW w:w="1668" w:type="dxa"/>
          </w:tcPr>
          <w:p w:rsidR="00D626C2" w:rsidRPr="00AD4526" w:rsidRDefault="00D626C2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Dokumenti</w:t>
            </w:r>
          </w:p>
        </w:tc>
        <w:tc>
          <w:tcPr>
            <w:tcW w:w="7953" w:type="dxa"/>
          </w:tcPr>
          <w:p w:rsidR="00D626C2" w:rsidRPr="00AD4526" w:rsidRDefault="00D626C2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 UC300 </w:t>
            </w:r>
          </w:p>
        </w:tc>
      </w:tr>
      <w:tr w:rsidR="00D626C2" w:rsidRPr="00AD4526" w:rsidTr="00814B72">
        <w:tc>
          <w:tcPr>
            <w:tcW w:w="1668" w:type="dxa"/>
          </w:tcPr>
          <w:p w:rsidR="00D626C2" w:rsidRPr="00AD4526" w:rsidRDefault="00D626C2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Korisnici/Resursi</w:t>
            </w:r>
          </w:p>
        </w:tc>
        <w:tc>
          <w:tcPr>
            <w:tcW w:w="7953" w:type="dxa"/>
          </w:tcPr>
          <w:p w:rsidR="00D626C2" w:rsidRPr="00AD4526" w:rsidRDefault="002B00E6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Administrator PU</w:t>
            </w:r>
            <w:r w:rsidR="00D626C2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, </w:t>
            </w:r>
            <w:r>
              <w:rPr>
                <w:rFonts w:eastAsia="Times New Roman" w:cstheme="minorHAnsi"/>
                <w:sz w:val="18"/>
                <w:szCs w:val="18"/>
                <w:lang w:val="hr-HR"/>
              </w:rPr>
              <w:t>Referent PU</w:t>
            </w:r>
            <w:r w:rsidR="00D626C2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, </w:t>
            </w:r>
            <w:r>
              <w:rPr>
                <w:rFonts w:eastAsia="Times New Roman" w:cstheme="minorHAnsi"/>
                <w:sz w:val="18"/>
                <w:szCs w:val="18"/>
                <w:lang w:val="hr-HR"/>
              </w:rPr>
              <w:t>Porezni obveznik</w:t>
            </w:r>
            <w:r w:rsidR="00D626C2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</w:p>
        </w:tc>
      </w:tr>
    </w:tbl>
    <w:p w:rsidR="00D626C2" w:rsidRPr="00AD4526" w:rsidRDefault="00D626C2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</w:p>
    <w:p w:rsidR="00D626C2" w:rsidRPr="00AD4526" w:rsidRDefault="006B2B58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  <w:r w:rsidRPr="00AD4526">
        <w:rPr>
          <w:rFonts w:eastAsia="Times New Roman" w:cstheme="minorHAnsi"/>
          <w:b/>
          <w:sz w:val="20"/>
          <w:szCs w:val="20"/>
          <w:lang w:val="hr-HR"/>
        </w:rPr>
        <w:t xml:space="preserve">PP301 </w:t>
      </w:r>
      <w:r w:rsidR="003C0237">
        <w:rPr>
          <w:rFonts w:eastAsia="Times New Roman" w:cstheme="minorHAnsi"/>
          <w:b/>
          <w:sz w:val="20"/>
          <w:szCs w:val="20"/>
          <w:lang w:val="hr-HR"/>
        </w:rPr>
        <w:t xml:space="preserve">Unos </w:t>
      </w:r>
      <w:r w:rsidRPr="00AD4526">
        <w:rPr>
          <w:rFonts w:eastAsia="Times New Roman" w:cstheme="minorHAnsi"/>
          <w:b/>
          <w:sz w:val="20"/>
          <w:szCs w:val="20"/>
          <w:lang w:val="hr-HR"/>
        </w:rPr>
        <w:t xml:space="preserve"> PDV podataka</w:t>
      </w:r>
      <w:r w:rsidR="003C0237">
        <w:rPr>
          <w:rFonts w:eastAsia="Times New Roman" w:cstheme="minorHAnsi"/>
          <w:b/>
          <w:sz w:val="20"/>
          <w:szCs w:val="20"/>
          <w:lang w:val="hr-HR"/>
        </w:rPr>
        <w:t xml:space="preserve"> u registar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7953"/>
      </w:tblGrid>
      <w:tr w:rsidR="006B2B58" w:rsidRPr="00AD4526" w:rsidTr="00814B72">
        <w:tc>
          <w:tcPr>
            <w:tcW w:w="1668" w:type="dxa"/>
          </w:tcPr>
          <w:p w:rsidR="006B2B58" w:rsidRPr="00AD4526" w:rsidRDefault="006B2B58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Naziv procesa</w:t>
            </w:r>
          </w:p>
        </w:tc>
        <w:tc>
          <w:tcPr>
            <w:tcW w:w="7953" w:type="dxa"/>
          </w:tcPr>
          <w:p w:rsidR="006B2B58" w:rsidRPr="00AD4526" w:rsidRDefault="006B2B58" w:rsidP="003C0237">
            <w:pPr>
              <w:jc w:val="both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AD4526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 xml:space="preserve">PP301 </w:t>
            </w:r>
            <w:r w:rsidR="003C0237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Unos</w:t>
            </w:r>
            <w:r w:rsidRPr="00AD4526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 xml:space="preserve"> PDV podataka</w:t>
            </w:r>
            <w:r w:rsidR="003C0237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 xml:space="preserve"> u registar</w:t>
            </w:r>
          </w:p>
        </w:tc>
      </w:tr>
      <w:tr w:rsidR="006B2B58" w:rsidRPr="00AD4526" w:rsidTr="00814B72">
        <w:tc>
          <w:tcPr>
            <w:tcW w:w="1668" w:type="dxa"/>
          </w:tcPr>
          <w:p w:rsidR="006B2B58" w:rsidRPr="00AD4526" w:rsidRDefault="006B2B58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Opis procesa</w:t>
            </w:r>
          </w:p>
        </w:tc>
        <w:tc>
          <w:tcPr>
            <w:tcW w:w="7953" w:type="dxa"/>
          </w:tcPr>
          <w:p w:rsidR="006B2B58" w:rsidRPr="00AD4526" w:rsidRDefault="003C0237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Porezni obveznik</w:t>
            </w:r>
            <w:r w:rsidR="006B2B58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u registar unosi svoje mjesečne vrijednosti sa PDV, PDV-S i ZP Obrasca.</w:t>
            </w:r>
          </w:p>
          <w:p w:rsidR="006B2B58" w:rsidRPr="00AD4526" w:rsidRDefault="002B00E6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Porezni obveznik</w:t>
            </w:r>
            <w:r w:rsidR="006B2B58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može ažurirati i prethodno unjete podatke za određeni mjesec.</w:t>
            </w:r>
          </w:p>
        </w:tc>
      </w:tr>
      <w:tr w:rsidR="006B2B58" w:rsidRPr="00AD4526" w:rsidTr="00814B72">
        <w:tc>
          <w:tcPr>
            <w:tcW w:w="1668" w:type="dxa"/>
          </w:tcPr>
          <w:p w:rsidR="006B2B58" w:rsidRPr="00AD4526" w:rsidRDefault="006B2B58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Poslovna pravila i kontrole</w:t>
            </w:r>
          </w:p>
        </w:tc>
        <w:tc>
          <w:tcPr>
            <w:tcW w:w="7953" w:type="dxa"/>
          </w:tcPr>
          <w:p w:rsidR="006B2B58" w:rsidRPr="00AD4526" w:rsidRDefault="006B2B58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Unos i ažuriranje PDV podataka omogućeno je samo </w:t>
            </w:r>
            <w:r w:rsidR="00883982">
              <w:rPr>
                <w:rFonts w:eastAsia="Times New Roman" w:cstheme="minorHAnsi"/>
                <w:sz w:val="18"/>
                <w:szCs w:val="18"/>
                <w:lang w:val="hr-HR"/>
              </w:rPr>
              <w:t>Poreznom</w:t>
            </w:r>
            <w:r w:rsidR="002B00E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obveznik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u.</w:t>
            </w:r>
          </w:p>
          <w:p w:rsidR="006B2B58" w:rsidRPr="00AD4526" w:rsidRDefault="002B00E6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Administrator PU</w:t>
            </w:r>
            <w:r w:rsidR="006B2B58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i </w:t>
            </w:r>
            <w:r>
              <w:rPr>
                <w:rFonts w:eastAsia="Times New Roman" w:cstheme="minorHAnsi"/>
                <w:sz w:val="18"/>
                <w:szCs w:val="18"/>
                <w:lang w:val="hr-HR"/>
              </w:rPr>
              <w:t>Referent PU</w:t>
            </w:r>
            <w:r w:rsidR="006B2B58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 mogu samo pregledavati PDV podatke.</w:t>
            </w:r>
          </w:p>
          <w:p w:rsidR="006B2B58" w:rsidRPr="00AD4526" w:rsidRDefault="006B2B58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Unjeti podaci moraju zadovoljavati definirani format podataka.</w:t>
            </w:r>
          </w:p>
          <w:p w:rsidR="006B2B58" w:rsidRPr="00AD4526" w:rsidRDefault="002B00E6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Porezni obveznik</w:t>
            </w:r>
            <w:r w:rsidR="006B2B58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a </w:t>
            </w:r>
            <w:r w:rsidR="003C0237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bi trebao </w:t>
            </w:r>
            <w:r w:rsidR="006B2B58" w:rsidRPr="00AD4526">
              <w:rPr>
                <w:rFonts w:eastAsia="Times New Roman" w:cstheme="minorHAnsi"/>
                <w:sz w:val="18"/>
                <w:szCs w:val="18"/>
                <w:lang w:val="hr-HR"/>
              </w:rPr>
              <w:t>unjeti i podatke sa PDV-S i/ili ZP prijave, ovisno o podacima iz PDV obrascima, ali isto nije obavezno.</w:t>
            </w:r>
          </w:p>
          <w:p w:rsidR="006B2B58" w:rsidRPr="00AD4526" w:rsidRDefault="006B2B58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Podaci sa PDV-S i ZP prijave mogu se unjeti i naknadno.</w:t>
            </w:r>
          </w:p>
          <w:p w:rsidR="00C63F5E" w:rsidRPr="00AD4526" w:rsidRDefault="00C63F5E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Sučelje sadrži i polje (Status izvješća) sa porukom o tome da li je izvještaj zaprimljen ili odbijen od PU (inicijalna vrijednost: novi unos).</w:t>
            </w:r>
          </w:p>
          <w:p w:rsidR="00C63F5E" w:rsidRPr="00AD4526" w:rsidRDefault="00C63F5E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</w:p>
        </w:tc>
      </w:tr>
      <w:tr w:rsidR="006B2B58" w:rsidRPr="00AD4526" w:rsidTr="00814B72">
        <w:tc>
          <w:tcPr>
            <w:tcW w:w="1668" w:type="dxa"/>
          </w:tcPr>
          <w:p w:rsidR="006B2B58" w:rsidRPr="00AD4526" w:rsidRDefault="006B2B58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lastRenderedPageBreak/>
              <w:t>Rezultat</w:t>
            </w:r>
          </w:p>
        </w:tc>
        <w:tc>
          <w:tcPr>
            <w:tcW w:w="7953" w:type="dxa"/>
          </w:tcPr>
          <w:p w:rsidR="006B2B58" w:rsidRPr="00AD4526" w:rsidRDefault="009359C8" w:rsidP="00914409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PDV podaci su unjeti </w:t>
            </w:r>
          </w:p>
        </w:tc>
      </w:tr>
      <w:tr w:rsidR="006B2B58" w:rsidRPr="00AD4526" w:rsidTr="00814B72">
        <w:tc>
          <w:tcPr>
            <w:tcW w:w="1668" w:type="dxa"/>
          </w:tcPr>
          <w:p w:rsidR="006B2B58" w:rsidRPr="00AD4526" w:rsidRDefault="006B2B58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Dokumenti</w:t>
            </w:r>
          </w:p>
        </w:tc>
        <w:tc>
          <w:tcPr>
            <w:tcW w:w="7953" w:type="dxa"/>
          </w:tcPr>
          <w:p w:rsidR="006B2B58" w:rsidRPr="00AD4526" w:rsidRDefault="006B2B58" w:rsidP="006B2B58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 UC301 </w:t>
            </w:r>
          </w:p>
        </w:tc>
      </w:tr>
      <w:tr w:rsidR="006B2B58" w:rsidRPr="00AD4526" w:rsidTr="00814B72">
        <w:tc>
          <w:tcPr>
            <w:tcW w:w="1668" w:type="dxa"/>
          </w:tcPr>
          <w:p w:rsidR="006B2B58" w:rsidRPr="00AD4526" w:rsidRDefault="006B2B58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Korisnici/Resursi</w:t>
            </w:r>
          </w:p>
        </w:tc>
        <w:tc>
          <w:tcPr>
            <w:tcW w:w="7953" w:type="dxa"/>
          </w:tcPr>
          <w:p w:rsidR="006B2B58" w:rsidRPr="00AD4526" w:rsidRDefault="002B00E6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Porezni obveznik</w:t>
            </w:r>
            <w:r w:rsidR="006B2B58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</w:p>
        </w:tc>
      </w:tr>
    </w:tbl>
    <w:p w:rsidR="006B2B58" w:rsidRPr="00AD4526" w:rsidRDefault="006B2B58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</w:p>
    <w:p w:rsidR="00D626C2" w:rsidRPr="00AD4526" w:rsidRDefault="006B2B58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  <w:r w:rsidRPr="00AD4526">
        <w:rPr>
          <w:rFonts w:eastAsia="Times New Roman" w:cstheme="minorHAnsi"/>
          <w:b/>
          <w:sz w:val="20"/>
          <w:szCs w:val="20"/>
          <w:lang w:val="hr-HR"/>
        </w:rPr>
        <w:t>PP302 Pretraživanje PDV podataka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7953"/>
      </w:tblGrid>
      <w:tr w:rsidR="006B2B58" w:rsidRPr="00AD4526" w:rsidTr="00814B72">
        <w:tc>
          <w:tcPr>
            <w:tcW w:w="1668" w:type="dxa"/>
          </w:tcPr>
          <w:p w:rsidR="006B2B58" w:rsidRPr="00AD4526" w:rsidRDefault="006B2B58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Naziv procesa</w:t>
            </w:r>
          </w:p>
        </w:tc>
        <w:tc>
          <w:tcPr>
            <w:tcW w:w="7953" w:type="dxa"/>
          </w:tcPr>
          <w:p w:rsidR="006B2B58" w:rsidRPr="00AD4526" w:rsidRDefault="006B2B58" w:rsidP="00814B72">
            <w:pPr>
              <w:jc w:val="both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AD4526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PP302 Pretraživanje PDV podataka</w:t>
            </w:r>
          </w:p>
        </w:tc>
      </w:tr>
      <w:tr w:rsidR="006B2B58" w:rsidRPr="00AD4526" w:rsidTr="00814B72">
        <w:tc>
          <w:tcPr>
            <w:tcW w:w="1668" w:type="dxa"/>
          </w:tcPr>
          <w:p w:rsidR="006B2B58" w:rsidRPr="00AD4526" w:rsidRDefault="006B2B58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Opis procesa</w:t>
            </w:r>
          </w:p>
        </w:tc>
        <w:tc>
          <w:tcPr>
            <w:tcW w:w="7953" w:type="dxa"/>
          </w:tcPr>
          <w:p w:rsidR="00E908CD" w:rsidRPr="00AD4526" w:rsidRDefault="00E908CD" w:rsidP="00E908CD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Sve role mogu pretraživati PDV podatke </w:t>
            </w:r>
          </w:p>
        </w:tc>
      </w:tr>
      <w:tr w:rsidR="006B2B58" w:rsidRPr="00AD4526" w:rsidTr="00814B72">
        <w:tc>
          <w:tcPr>
            <w:tcW w:w="1668" w:type="dxa"/>
          </w:tcPr>
          <w:p w:rsidR="006B2B58" w:rsidRPr="00AD4526" w:rsidRDefault="006B2B58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Poslovna pravila i kontrole</w:t>
            </w:r>
          </w:p>
        </w:tc>
        <w:tc>
          <w:tcPr>
            <w:tcW w:w="7953" w:type="dxa"/>
          </w:tcPr>
          <w:p w:rsidR="006B2B58" w:rsidRPr="00AD4526" w:rsidRDefault="00E908CD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PDV podaci se mogu pretraživati po ključu OIB/razdoblje izvješćivanja</w:t>
            </w:r>
            <w:r w:rsidR="00C63F5E" w:rsidRPr="00AD4526">
              <w:rPr>
                <w:rFonts w:eastAsia="Times New Roman" w:cstheme="minorHAnsi"/>
                <w:sz w:val="18"/>
                <w:szCs w:val="18"/>
                <w:lang w:val="hr-HR"/>
              </w:rPr>
              <w:t>/status izvješća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.</w:t>
            </w:r>
          </w:p>
          <w:p w:rsidR="00760C14" w:rsidRPr="00AD4526" w:rsidRDefault="00760C14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Rezultat pretraživanja je lista sa popisom OIB, razdoblje, statu izvješća prema zadanom kriteriku.</w:t>
            </w:r>
          </w:p>
          <w:p w:rsidR="00760C14" w:rsidRPr="00AD4526" w:rsidRDefault="00760C14" w:rsidP="00760C14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Svi kriteriji imaju inicijalnu  vrijednost – svi.</w:t>
            </w:r>
          </w:p>
          <w:p w:rsidR="00760C14" w:rsidRPr="00AD4526" w:rsidRDefault="00760C14" w:rsidP="00760C14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Odabirom Pregled otvara se sučelje sa odabranim podacima.</w:t>
            </w:r>
          </w:p>
          <w:p w:rsidR="00760C14" w:rsidRPr="00AD4526" w:rsidRDefault="002B00E6" w:rsidP="00760C14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Porezni obveznik</w:t>
            </w:r>
            <w:r w:rsidR="00760C14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ih može i ažurirati, </w:t>
            </w:r>
            <w:r>
              <w:rPr>
                <w:rFonts w:eastAsia="Times New Roman" w:cstheme="minorHAnsi"/>
                <w:sz w:val="18"/>
                <w:szCs w:val="18"/>
                <w:lang w:val="hr-HR"/>
              </w:rPr>
              <w:t>Referent PU</w:t>
            </w:r>
            <w:r w:rsidR="00760C14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ih može Kontrolirati (PP303), a </w:t>
            </w:r>
            <w:r>
              <w:rPr>
                <w:rFonts w:eastAsia="Times New Roman" w:cstheme="minorHAnsi"/>
                <w:sz w:val="18"/>
                <w:szCs w:val="18"/>
                <w:lang w:val="hr-HR"/>
              </w:rPr>
              <w:t>Administrator PU</w:t>
            </w:r>
            <w:r w:rsidR="00760C14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ima samo pregled.</w:t>
            </w:r>
          </w:p>
          <w:p w:rsidR="00760C14" w:rsidRPr="00AD4526" w:rsidRDefault="00760C14" w:rsidP="00760C14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</w:p>
        </w:tc>
      </w:tr>
      <w:tr w:rsidR="006B2B58" w:rsidRPr="00AD4526" w:rsidTr="00814B72">
        <w:tc>
          <w:tcPr>
            <w:tcW w:w="1668" w:type="dxa"/>
          </w:tcPr>
          <w:p w:rsidR="006B2B58" w:rsidRPr="00AD4526" w:rsidRDefault="006B2B58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Rezultat</w:t>
            </w:r>
          </w:p>
        </w:tc>
        <w:tc>
          <w:tcPr>
            <w:tcW w:w="7953" w:type="dxa"/>
          </w:tcPr>
          <w:p w:rsidR="006B2B58" w:rsidRPr="00AD4526" w:rsidRDefault="006B2B58" w:rsidP="009359C8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  <w:r w:rsidR="009359C8"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Pregled PDV podataka prema zadanom kriteriju</w:t>
            </w:r>
          </w:p>
        </w:tc>
      </w:tr>
      <w:tr w:rsidR="006B2B58" w:rsidRPr="00AD4526" w:rsidTr="00814B72">
        <w:tc>
          <w:tcPr>
            <w:tcW w:w="1668" w:type="dxa"/>
          </w:tcPr>
          <w:p w:rsidR="006B2B58" w:rsidRPr="00AD4526" w:rsidRDefault="006B2B58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Dokumenti</w:t>
            </w:r>
          </w:p>
        </w:tc>
        <w:tc>
          <w:tcPr>
            <w:tcW w:w="7953" w:type="dxa"/>
          </w:tcPr>
          <w:p w:rsidR="006B2B58" w:rsidRPr="00AD4526" w:rsidRDefault="006B2B58" w:rsidP="00E908CD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 UC30</w:t>
            </w:r>
            <w:r w:rsidR="00E908CD" w:rsidRPr="00AD4526">
              <w:rPr>
                <w:rFonts w:eastAsia="Times New Roman" w:cstheme="minorHAnsi"/>
                <w:sz w:val="18"/>
                <w:szCs w:val="18"/>
                <w:lang w:val="hr-HR"/>
              </w:rPr>
              <w:t>2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</w:p>
        </w:tc>
      </w:tr>
      <w:tr w:rsidR="006B2B58" w:rsidRPr="00AD4526" w:rsidTr="00814B72">
        <w:tc>
          <w:tcPr>
            <w:tcW w:w="1668" w:type="dxa"/>
          </w:tcPr>
          <w:p w:rsidR="006B2B58" w:rsidRPr="00AD4526" w:rsidRDefault="006B2B58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Korisnici/Resursi</w:t>
            </w:r>
          </w:p>
        </w:tc>
        <w:tc>
          <w:tcPr>
            <w:tcW w:w="7953" w:type="dxa"/>
          </w:tcPr>
          <w:p w:rsidR="006B2B58" w:rsidRPr="00AD4526" w:rsidRDefault="002B00E6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Administrator PU</w:t>
            </w:r>
            <w:r w:rsidR="006B2B58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, </w:t>
            </w:r>
            <w:r>
              <w:rPr>
                <w:rFonts w:eastAsia="Times New Roman" w:cstheme="minorHAnsi"/>
                <w:sz w:val="18"/>
                <w:szCs w:val="18"/>
                <w:lang w:val="hr-HR"/>
              </w:rPr>
              <w:t>Referent PU</w:t>
            </w:r>
            <w:r w:rsidR="006B2B58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, </w:t>
            </w:r>
            <w:r>
              <w:rPr>
                <w:rFonts w:eastAsia="Times New Roman" w:cstheme="minorHAnsi"/>
                <w:sz w:val="18"/>
                <w:szCs w:val="18"/>
                <w:lang w:val="hr-HR"/>
              </w:rPr>
              <w:t>Porezni obveznik</w:t>
            </w:r>
            <w:r w:rsidR="006B2B58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</w:p>
        </w:tc>
      </w:tr>
    </w:tbl>
    <w:p w:rsidR="006B2B58" w:rsidRDefault="006B2B58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</w:p>
    <w:p w:rsidR="003C0237" w:rsidRPr="00AD4526" w:rsidRDefault="003C0237" w:rsidP="003C0237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  <w:r w:rsidRPr="00AD4526">
        <w:rPr>
          <w:rFonts w:eastAsia="Times New Roman" w:cstheme="minorHAnsi"/>
          <w:b/>
          <w:sz w:val="20"/>
          <w:szCs w:val="20"/>
          <w:lang w:val="hr-HR"/>
        </w:rPr>
        <w:t>PP30</w:t>
      </w:r>
      <w:r w:rsidR="00914409">
        <w:rPr>
          <w:rFonts w:eastAsia="Times New Roman" w:cstheme="minorHAnsi"/>
          <w:b/>
          <w:sz w:val="20"/>
          <w:szCs w:val="20"/>
          <w:lang w:val="hr-HR"/>
        </w:rPr>
        <w:t>3</w:t>
      </w:r>
      <w:r w:rsidRPr="00AD4526">
        <w:rPr>
          <w:rFonts w:eastAsia="Times New Roman" w:cstheme="minorHAnsi"/>
          <w:b/>
          <w:sz w:val="20"/>
          <w:szCs w:val="20"/>
          <w:lang w:val="hr-HR"/>
        </w:rPr>
        <w:t xml:space="preserve"> Ažuriranje registra PDV podataka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7953"/>
      </w:tblGrid>
      <w:tr w:rsidR="003C0237" w:rsidRPr="00AD4526" w:rsidTr="003C0237">
        <w:tc>
          <w:tcPr>
            <w:tcW w:w="1668" w:type="dxa"/>
          </w:tcPr>
          <w:p w:rsidR="003C0237" w:rsidRPr="00AD4526" w:rsidRDefault="003C0237" w:rsidP="003C0237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Naziv procesa</w:t>
            </w:r>
          </w:p>
        </w:tc>
        <w:tc>
          <w:tcPr>
            <w:tcW w:w="7953" w:type="dxa"/>
          </w:tcPr>
          <w:p w:rsidR="003C0237" w:rsidRPr="00AD4526" w:rsidRDefault="003C0237" w:rsidP="00914409">
            <w:pPr>
              <w:jc w:val="both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AD4526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PP30</w:t>
            </w:r>
            <w:r w:rsidR="00914409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3</w:t>
            </w:r>
            <w:r w:rsidRPr="00AD4526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 xml:space="preserve"> Ažuriranje registra PDV podataka</w:t>
            </w:r>
          </w:p>
        </w:tc>
      </w:tr>
      <w:tr w:rsidR="003C0237" w:rsidRPr="00AD4526" w:rsidTr="003C0237">
        <w:tc>
          <w:tcPr>
            <w:tcW w:w="1668" w:type="dxa"/>
          </w:tcPr>
          <w:p w:rsidR="003C0237" w:rsidRPr="00AD4526" w:rsidRDefault="003C0237" w:rsidP="003C0237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Opis procesa</w:t>
            </w:r>
          </w:p>
        </w:tc>
        <w:tc>
          <w:tcPr>
            <w:tcW w:w="7953" w:type="dxa"/>
          </w:tcPr>
          <w:p w:rsidR="003C0237" w:rsidRPr="00AD4526" w:rsidRDefault="003C0237" w:rsidP="003C0237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Porezni obveznik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može ažurirati i prethodno unjete podatke za određeni mjesec.</w:t>
            </w:r>
          </w:p>
        </w:tc>
      </w:tr>
      <w:tr w:rsidR="003C0237" w:rsidRPr="00AD4526" w:rsidTr="003C0237">
        <w:tc>
          <w:tcPr>
            <w:tcW w:w="1668" w:type="dxa"/>
          </w:tcPr>
          <w:p w:rsidR="003C0237" w:rsidRPr="00AD4526" w:rsidRDefault="003C0237" w:rsidP="003C0237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Poslovna pravila i kontrole</w:t>
            </w:r>
          </w:p>
        </w:tc>
        <w:tc>
          <w:tcPr>
            <w:tcW w:w="7953" w:type="dxa"/>
          </w:tcPr>
          <w:p w:rsidR="003C0237" w:rsidRPr="00AD4526" w:rsidRDefault="00914409" w:rsidP="003C0237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A</w:t>
            </w:r>
            <w:r w:rsidR="003C0237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žuriranje PDV podataka omogućeno je samo </w:t>
            </w:r>
            <w:r w:rsidR="003C0237">
              <w:rPr>
                <w:rFonts w:eastAsia="Times New Roman" w:cstheme="minorHAnsi"/>
                <w:sz w:val="18"/>
                <w:szCs w:val="18"/>
                <w:lang w:val="hr-HR"/>
              </w:rPr>
              <w:t>Poreznom obveznik</w:t>
            </w:r>
            <w:r w:rsidR="003C0237" w:rsidRPr="00AD4526">
              <w:rPr>
                <w:rFonts w:eastAsia="Times New Roman" w:cstheme="minorHAnsi"/>
                <w:sz w:val="18"/>
                <w:szCs w:val="18"/>
                <w:lang w:val="hr-HR"/>
              </w:rPr>
              <w:t>u.</w:t>
            </w:r>
          </w:p>
          <w:p w:rsidR="003C0237" w:rsidRPr="00AD4526" w:rsidRDefault="003C0237" w:rsidP="003C0237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Administrator PU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i </w:t>
            </w:r>
            <w:r>
              <w:rPr>
                <w:rFonts w:eastAsia="Times New Roman" w:cstheme="minorHAnsi"/>
                <w:sz w:val="18"/>
                <w:szCs w:val="18"/>
                <w:lang w:val="hr-HR"/>
              </w:rPr>
              <w:t>Referent PU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ih mogu samo pregledavati PDV podatke.</w:t>
            </w:r>
          </w:p>
          <w:p w:rsidR="003C0237" w:rsidRPr="00AD4526" w:rsidRDefault="003C0237" w:rsidP="003C0237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Unjeti podaci moraju zadovoljavati definirani format podataka.</w:t>
            </w:r>
          </w:p>
          <w:p w:rsidR="003C0237" w:rsidRPr="00AD4526" w:rsidRDefault="003C0237" w:rsidP="003C0237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Porezni obveznik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može ažurirati i bilo koje prethodno unjete podatke.</w:t>
            </w:r>
          </w:p>
          <w:p w:rsidR="003C0237" w:rsidRPr="00AD4526" w:rsidRDefault="003C0237" w:rsidP="003C0237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Porezni obveznik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može pobrisati i cijeli prethodni unos za određeni mjesec.</w:t>
            </w:r>
          </w:p>
          <w:p w:rsidR="003C0237" w:rsidRPr="00AD4526" w:rsidRDefault="003C0237" w:rsidP="003C0237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Nakon ažuriranja podataka na odbijenim ili prethodno unjetim izvještajima vrijednost polja</w:t>
            </w:r>
            <w:r w:rsidR="00914409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Status 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se vraća na inicijalnu vrijednost: novi unos.</w:t>
            </w:r>
          </w:p>
        </w:tc>
      </w:tr>
      <w:tr w:rsidR="003C0237" w:rsidRPr="00AD4526" w:rsidTr="003C0237">
        <w:tc>
          <w:tcPr>
            <w:tcW w:w="1668" w:type="dxa"/>
          </w:tcPr>
          <w:p w:rsidR="003C0237" w:rsidRPr="00AD4526" w:rsidRDefault="003C0237" w:rsidP="003C0237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Rezultat</w:t>
            </w:r>
          </w:p>
        </w:tc>
        <w:tc>
          <w:tcPr>
            <w:tcW w:w="7953" w:type="dxa"/>
          </w:tcPr>
          <w:p w:rsidR="003C0237" w:rsidRPr="00AD4526" w:rsidRDefault="003C0237" w:rsidP="00914409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PDV podaci su ažurirani</w:t>
            </w:r>
          </w:p>
        </w:tc>
      </w:tr>
      <w:tr w:rsidR="003C0237" w:rsidRPr="00AD4526" w:rsidTr="003C0237">
        <w:tc>
          <w:tcPr>
            <w:tcW w:w="1668" w:type="dxa"/>
          </w:tcPr>
          <w:p w:rsidR="003C0237" w:rsidRPr="00AD4526" w:rsidRDefault="003C0237" w:rsidP="003C0237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Dokumenti</w:t>
            </w:r>
          </w:p>
        </w:tc>
        <w:tc>
          <w:tcPr>
            <w:tcW w:w="7953" w:type="dxa"/>
          </w:tcPr>
          <w:p w:rsidR="003C0237" w:rsidRPr="00AD4526" w:rsidRDefault="003C0237" w:rsidP="00914409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 UC30</w:t>
            </w:r>
            <w:r w:rsidR="00914409">
              <w:rPr>
                <w:rFonts w:eastAsia="Times New Roman" w:cstheme="minorHAnsi"/>
                <w:sz w:val="18"/>
                <w:szCs w:val="18"/>
                <w:lang w:val="hr-HR"/>
              </w:rPr>
              <w:t>3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</w:p>
        </w:tc>
      </w:tr>
      <w:tr w:rsidR="003C0237" w:rsidRPr="00AD4526" w:rsidTr="003C0237">
        <w:tc>
          <w:tcPr>
            <w:tcW w:w="1668" w:type="dxa"/>
          </w:tcPr>
          <w:p w:rsidR="003C0237" w:rsidRPr="00AD4526" w:rsidRDefault="003C0237" w:rsidP="003C0237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Korisnici/Resursi</w:t>
            </w:r>
          </w:p>
        </w:tc>
        <w:tc>
          <w:tcPr>
            <w:tcW w:w="7953" w:type="dxa"/>
          </w:tcPr>
          <w:p w:rsidR="003C0237" w:rsidRPr="00AD4526" w:rsidRDefault="003C0237" w:rsidP="003C0237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Porezni obveznik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</w:p>
        </w:tc>
      </w:tr>
    </w:tbl>
    <w:p w:rsidR="003C0237" w:rsidRPr="00AD4526" w:rsidRDefault="003C0237" w:rsidP="003C0237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</w:p>
    <w:p w:rsidR="003C0237" w:rsidRPr="00AD4526" w:rsidRDefault="003C0237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</w:p>
    <w:p w:rsidR="00E908CD" w:rsidRPr="00AD4526" w:rsidRDefault="00E908CD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  <w:r w:rsidRPr="00AD4526">
        <w:rPr>
          <w:rFonts w:eastAsia="Times New Roman" w:cstheme="minorHAnsi"/>
          <w:b/>
          <w:sz w:val="20"/>
          <w:szCs w:val="20"/>
          <w:lang w:val="hr-HR"/>
        </w:rPr>
        <w:lastRenderedPageBreak/>
        <w:t>PP30</w:t>
      </w:r>
      <w:r w:rsidR="00914409">
        <w:rPr>
          <w:rFonts w:eastAsia="Times New Roman" w:cstheme="minorHAnsi"/>
          <w:b/>
          <w:sz w:val="20"/>
          <w:szCs w:val="20"/>
          <w:lang w:val="hr-HR"/>
        </w:rPr>
        <w:t>4</w:t>
      </w:r>
      <w:r w:rsidRPr="00AD4526">
        <w:rPr>
          <w:rFonts w:eastAsia="Times New Roman" w:cstheme="minorHAnsi"/>
          <w:b/>
          <w:sz w:val="20"/>
          <w:szCs w:val="20"/>
          <w:lang w:val="hr-HR"/>
        </w:rPr>
        <w:t xml:space="preserve"> Kontrola PDV podataka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7953"/>
      </w:tblGrid>
      <w:tr w:rsidR="00E908CD" w:rsidRPr="00AD4526" w:rsidTr="00814B72">
        <w:tc>
          <w:tcPr>
            <w:tcW w:w="1668" w:type="dxa"/>
          </w:tcPr>
          <w:p w:rsidR="00E908CD" w:rsidRPr="00AD4526" w:rsidRDefault="00E908CD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Naziv procesa</w:t>
            </w:r>
          </w:p>
        </w:tc>
        <w:tc>
          <w:tcPr>
            <w:tcW w:w="7953" w:type="dxa"/>
          </w:tcPr>
          <w:p w:rsidR="00E908CD" w:rsidRPr="00AD4526" w:rsidRDefault="00E908CD" w:rsidP="00914409">
            <w:pPr>
              <w:jc w:val="both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AD4526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PP30 Kontrola PDV podataka</w:t>
            </w:r>
          </w:p>
        </w:tc>
      </w:tr>
      <w:tr w:rsidR="00E908CD" w:rsidRPr="00AD4526" w:rsidTr="00814B72">
        <w:tc>
          <w:tcPr>
            <w:tcW w:w="1668" w:type="dxa"/>
          </w:tcPr>
          <w:p w:rsidR="00E908CD" w:rsidRPr="00AD4526" w:rsidRDefault="00E908CD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Opis procesa</w:t>
            </w:r>
          </w:p>
        </w:tc>
        <w:tc>
          <w:tcPr>
            <w:tcW w:w="7953" w:type="dxa"/>
          </w:tcPr>
          <w:p w:rsidR="00E908CD" w:rsidRPr="00AD4526" w:rsidRDefault="00E908CD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Sa PDV obrasca </w:t>
            </w:r>
            <w:r w:rsidR="002B00E6">
              <w:rPr>
                <w:rFonts w:eastAsia="Times New Roman" w:cstheme="minorHAnsi"/>
                <w:sz w:val="18"/>
                <w:szCs w:val="18"/>
                <w:lang w:val="hr-HR"/>
              </w:rPr>
              <w:t>Porezni obveznik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unosi kumulativne vrijednosti robne razmjene sa  EU za stjecanja i isporuke</w:t>
            </w:r>
            <w:r w:rsidR="00C63F5E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za određeno razdoblje izvještavnja (mjesec).</w:t>
            </w:r>
          </w:p>
          <w:p w:rsidR="00E908CD" w:rsidRPr="00AD4526" w:rsidRDefault="00E908CD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PDV-S Obrazac sadrži analitiku kumulativa za stjecanja, a ZP Obrazac sadrži analitiku kumulativa za isporuke za određeno razdoblje izvještavnja (mjesec).</w:t>
            </w:r>
          </w:p>
          <w:p w:rsidR="00E908CD" w:rsidRPr="00AD4526" w:rsidRDefault="002B00E6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Referent PU</w:t>
            </w:r>
            <w:r w:rsidR="00E908CD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pokreće kontrolu PDV podataka za pojedinog PDV obveznika za definirano razdoblje. </w:t>
            </w:r>
          </w:p>
        </w:tc>
      </w:tr>
      <w:tr w:rsidR="00E908CD" w:rsidRPr="00AD4526" w:rsidTr="00814B72">
        <w:tc>
          <w:tcPr>
            <w:tcW w:w="1668" w:type="dxa"/>
          </w:tcPr>
          <w:p w:rsidR="00E908CD" w:rsidRPr="00AD4526" w:rsidRDefault="00E908CD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Poslovna pravila i kontrole</w:t>
            </w:r>
          </w:p>
        </w:tc>
        <w:tc>
          <w:tcPr>
            <w:tcW w:w="7953" w:type="dxa"/>
          </w:tcPr>
          <w:p w:rsidR="00E908CD" w:rsidRPr="00AD4526" w:rsidRDefault="00E908CD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Kumulirani podaci stavaka sa PDV-S Obrasca bi trebali biti identični iskazanoj vrijednosti za stjecanje na PDV obrascu</w:t>
            </w:r>
            <w:r w:rsidR="00C63F5E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za određeno razdoblje izvještavnja (mjesec).</w:t>
            </w:r>
          </w:p>
          <w:p w:rsidR="00E908CD" w:rsidRPr="00AD4526" w:rsidRDefault="00E908CD" w:rsidP="00C63F5E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Kumulirani podaci stavaka sa ZP Obrasca</w:t>
            </w:r>
            <w:r w:rsidR="00C63F5E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bi trebali biti identični iskazanoj vrijednosti za isporuke na PDV obrascu za određeno razdoblje izvještavnja (mjesec).</w:t>
            </w:r>
          </w:p>
          <w:p w:rsidR="00C63F5E" w:rsidRPr="00AD4526" w:rsidRDefault="00C63F5E" w:rsidP="00C63F5E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Ako vrijednosti nisu identične </w:t>
            </w:r>
            <w:r w:rsidR="002B00E6">
              <w:rPr>
                <w:rFonts w:eastAsia="Times New Roman" w:cstheme="minorHAnsi"/>
                <w:sz w:val="18"/>
                <w:szCs w:val="18"/>
                <w:lang w:val="hr-HR"/>
              </w:rPr>
              <w:t>Referent PU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odbija PDV izvještaj, i u polje Status stavlja vrijednost</w:t>
            </w:r>
            <w:r w:rsidR="00760C14" w:rsidRPr="00AD4526">
              <w:rPr>
                <w:rFonts w:eastAsia="Times New Roman" w:cstheme="minorHAnsi"/>
                <w:sz w:val="18"/>
                <w:szCs w:val="18"/>
                <w:lang w:val="hr-HR"/>
              </w:rPr>
              <w:t>-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Odbijen</w:t>
            </w:r>
            <w:r w:rsidR="00760C14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, ako se kontrolirane vrijednosti me razlikuju polje Status </w:t>
            </w:r>
            <w:r w:rsidR="002B00E6">
              <w:rPr>
                <w:rFonts w:eastAsia="Times New Roman" w:cstheme="minorHAnsi"/>
                <w:sz w:val="18"/>
                <w:szCs w:val="18"/>
                <w:lang w:val="hr-HR"/>
              </w:rPr>
              <w:t>Referent PU</w:t>
            </w:r>
            <w:r w:rsidR="00760C14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ažurira sa - Zaprimljen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.</w:t>
            </w:r>
          </w:p>
        </w:tc>
      </w:tr>
      <w:tr w:rsidR="00E908CD" w:rsidRPr="00AD4526" w:rsidTr="00814B72">
        <w:tc>
          <w:tcPr>
            <w:tcW w:w="1668" w:type="dxa"/>
          </w:tcPr>
          <w:p w:rsidR="00E908CD" w:rsidRPr="00AD4526" w:rsidRDefault="00E908CD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Rezultat</w:t>
            </w:r>
          </w:p>
        </w:tc>
        <w:tc>
          <w:tcPr>
            <w:tcW w:w="7953" w:type="dxa"/>
          </w:tcPr>
          <w:p w:rsidR="00E908CD" w:rsidRPr="00AD4526" w:rsidRDefault="00E908CD" w:rsidP="00654707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  <w:r w:rsidR="00654707"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PDV podaci su kontrolirani i označeni sa Statusom</w:t>
            </w:r>
            <w:r w:rsidR="009359C8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– Zaprimljen ili Odbijen</w:t>
            </w:r>
          </w:p>
        </w:tc>
      </w:tr>
      <w:tr w:rsidR="00E908CD" w:rsidRPr="00AD4526" w:rsidTr="00814B72">
        <w:tc>
          <w:tcPr>
            <w:tcW w:w="1668" w:type="dxa"/>
          </w:tcPr>
          <w:p w:rsidR="00E908CD" w:rsidRPr="00AD4526" w:rsidRDefault="00E908CD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Dokumenti</w:t>
            </w:r>
          </w:p>
        </w:tc>
        <w:tc>
          <w:tcPr>
            <w:tcW w:w="7953" w:type="dxa"/>
          </w:tcPr>
          <w:p w:rsidR="00E908CD" w:rsidRPr="00AD4526" w:rsidRDefault="00E908CD" w:rsidP="00760C14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 UC30</w:t>
            </w:r>
            <w:r w:rsidR="00760C14" w:rsidRPr="00AD4526">
              <w:rPr>
                <w:rFonts w:eastAsia="Times New Roman" w:cstheme="minorHAnsi"/>
                <w:sz w:val="18"/>
                <w:szCs w:val="18"/>
                <w:lang w:val="hr-HR"/>
              </w:rPr>
              <w:t>3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</w:p>
        </w:tc>
      </w:tr>
      <w:tr w:rsidR="00E908CD" w:rsidRPr="00AD4526" w:rsidTr="00814B72">
        <w:tc>
          <w:tcPr>
            <w:tcW w:w="1668" w:type="dxa"/>
          </w:tcPr>
          <w:p w:rsidR="00E908CD" w:rsidRPr="00AD4526" w:rsidRDefault="00E908CD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Korisnici/Resursi</w:t>
            </w:r>
          </w:p>
        </w:tc>
        <w:tc>
          <w:tcPr>
            <w:tcW w:w="7953" w:type="dxa"/>
          </w:tcPr>
          <w:p w:rsidR="00E908CD" w:rsidRPr="00AD4526" w:rsidRDefault="002B00E6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Referent PU</w:t>
            </w:r>
          </w:p>
        </w:tc>
      </w:tr>
    </w:tbl>
    <w:p w:rsidR="00E908CD" w:rsidRPr="00AD4526" w:rsidRDefault="00E908CD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</w:p>
    <w:p w:rsidR="00D570BA" w:rsidRPr="00AD4526" w:rsidRDefault="00D570BA" w:rsidP="0050307D">
      <w:pPr>
        <w:pStyle w:val="ListParagraph"/>
        <w:keepLines/>
        <w:widowControl w:val="0"/>
        <w:numPr>
          <w:ilvl w:val="2"/>
          <w:numId w:val="10"/>
        </w:numPr>
        <w:spacing w:after="120" w:line="240" w:lineRule="atLeast"/>
        <w:rPr>
          <w:rFonts w:eastAsia="Times New Roman" w:cstheme="minorHAnsi"/>
          <w:b/>
          <w:i/>
          <w:sz w:val="20"/>
          <w:szCs w:val="20"/>
          <w:lang w:val="hr-HR"/>
        </w:rPr>
      </w:pPr>
      <w:r w:rsidRPr="00AD4526">
        <w:rPr>
          <w:rFonts w:eastAsia="Times New Roman" w:cstheme="minorHAnsi"/>
          <w:b/>
          <w:i/>
          <w:sz w:val="20"/>
          <w:szCs w:val="20"/>
          <w:lang w:val="hr-HR"/>
        </w:rPr>
        <w:t>PP0</w:t>
      </w:r>
      <w:r>
        <w:rPr>
          <w:rFonts w:eastAsia="Times New Roman" w:cstheme="minorHAnsi"/>
          <w:b/>
          <w:i/>
          <w:sz w:val="20"/>
          <w:szCs w:val="20"/>
          <w:lang w:val="hr-HR"/>
        </w:rPr>
        <w:t>5</w:t>
      </w:r>
      <w:r w:rsidRPr="00AD4526">
        <w:rPr>
          <w:rFonts w:eastAsia="Times New Roman" w:cstheme="minorHAnsi"/>
          <w:b/>
          <w:i/>
          <w:sz w:val="20"/>
          <w:szCs w:val="20"/>
          <w:lang w:val="hr-HR"/>
        </w:rPr>
        <w:t xml:space="preserve"> Održav</w:t>
      </w:r>
      <w:r>
        <w:rPr>
          <w:rFonts w:eastAsia="Times New Roman" w:cstheme="minorHAnsi"/>
          <w:b/>
          <w:i/>
          <w:sz w:val="20"/>
          <w:szCs w:val="20"/>
          <w:lang w:val="hr-HR"/>
        </w:rPr>
        <w:t>anje sustava</w:t>
      </w:r>
    </w:p>
    <w:p w:rsidR="00D570BA" w:rsidRPr="00AD4526" w:rsidRDefault="00D570BA" w:rsidP="00D570BA">
      <w:pPr>
        <w:pStyle w:val="ListParagraph"/>
        <w:keepLines/>
        <w:widowControl w:val="0"/>
        <w:spacing w:after="120" w:line="240" w:lineRule="atLeast"/>
        <w:ind w:left="1080"/>
        <w:rPr>
          <w:rFonts w:eastAsia="Times New Roman" w:cstheme="minorHAnsi"/>
          <w:b/>
          <w:i/>
          <w:sz w:val="20"/>
          <w:szCs w:val="20"/>
          <w:lang w:val="hr-HR"/>
        </w:rPr>
      </w:pPr>
    </w:p>
    <w:p w:rsidR="00D570BA" w:rsidRPr="00AD4526" w:rsidRDefault="00D570BA" w:rsidP="00D570BA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 xml:space="preserve">Ovaj proces obuhvaća </w:t>
      </w:r>
      <w:r>
        <w:rPr>
          <w:rFonts w:eastAsia="Times New Roman" w:cstheme="minorHAnsi"/>
          <w:sz w:val="20"/>
          <w:szCs w:val="20"/>
          <w:lang w:val="hr-HR"/>
        </w:rPr>
        <w:t>postupke</w:t>
      </w:r>
      <w:r w:rsidRPr="00AD4526">
        <w:rPr>
          <w:rFonts w:eastAsia="Times New Roman" w:cstheme="minorHAnsi"/>
          <w:sz w:val="20"/>
          <w:szCs w:val="20"/>
          <w:lang w:val="hr-HR"/>
        </w:rPr>
        <w:t xml:space="preserve"> vezane uz </w:t>
      </w:r>
      <w:r>
        <w:rPr>
          <w:rFonts w:eastAsia="Times New Roman" w:cstheme="minorHAnsi"/>
          <w:sz w:val="20"/>
          <w:szCs w:val="20"/>
          <w:lang w:val="hr-HR"/>
        </w:rPr>
        <w:t xml:space="preserve">inicijalni </w:t>
      </w:r>
      <w:r w:rsidRPr="00AD4526">
        <w:rPr>
          <w:rFonts w:eastAsia="Times New Roman" w:cstheme="minorHAnsi"/>
          <w:sz w:val="20"/>
          <w:szCs w:val="20"/>
          <w:lang w:val="hr-HR"/>
        </w:rPr>
        <w:t xml:space="preserve">unos </w:t>
      </w:r>
      <w:r>
        <w:rPr>
          <w:rFonts w:eastAsia="Times New Roman" w:cstheme="minorHAnsi"/>
          <w:sz w:val="20"/>
          <w:szCs w:val="20"/>
          <w:lang w:val="hr-HR"/>
        </w:rPr>
        <w:t>podataka u šifarnike, inicijalno punjenje registara za potrebe testiranja i druge postupke vezane uz održavanje sustava koje vrši DB Administrator</w:t>
      </w:r>
      <w:r w:rsidRPr="00AD4526">
        <w:rPr>
          <w:rFonts w:eastAsia="Times New Roman" w:cstheme="minorHAnsi"/>
          <w:b/>
          <w:sz w:val="20"/>
          <w:szCs w:val="20"/>
          <w:lang w:val="hr-HR"/>
        </w:rPr>
        <w:t>.</w:t>
      </w:r>
    </w:p>
    <w:p w:rsidR="00D570BA" w:rsidRPr="00BD1E55" w:rsidRDefault="00BD1E55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  <w:r w:rsidRPr="00BD1E55">
        <w:rPr>
          <w:rFonts w:eastAsia="Times New Roman" w:cstheme="minorHAnsi"/>
          <w:b/>
          <w:sz w:val="20"/>
          <w:szCs w:val="20"/>
          <w:lang w:val="hr-HR"/>
        </w:rPr>
        <w:t>PP500 Inicijalno punjenje svih šifarnika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7953"/>
      </w:tblGrid>
      <w:tr w:rsidR="00BD1E55" w:rsidRPr="00AD4526" w:rsidTr="00A210CD">
        <w:tc>
          <w:tcPr>
            <w:tcW w:w="1668" w:type="dxa"/>
          </w:tcPr>
          <w:p w:rsidR="00BD1E55" w:rsidRPr="00AD4526" w:rsidRDefault="00BD1E55" w:rsidP="00A210CD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Naziv procesa</w:t>
            </w:r>
          </w:p>
        </w:tc>
        <w:tc>
          <w:tcPr>
            <w:tcW w:w="7953" w:type="dxa"/>
          </w:tcPr>
          <w:p w:rsidR="00BD1E55" w:rsidRPr="00AD4526" w:rsidRDefault="00BD1E55" w:rsidP="00A210CD">
            <w:pPr>
              <w:jc w:val="both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BD1E55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PP500 Inicijalno punjenje svih šifarnika</w:t>
            </w:r>
          </w:p>
        </w:tc>
      </w:tr>
      <w:tr w:rsidR="00BD1E55" w:rsidRPr="00AD4526" w:rsidTr="00A210CD">
        <w:tc>
          <w:tcPr>
            <w:tcW w:w="1668" w:type="dxa"/>
          </w:tcPr>
          <w:p w:rsidR="00BD1E55" w:rsidRPr="00AD4526" w:rsidRDefault="00BD1E55" w:rsidP="00A210CD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Opis procesa</w:t>
            </w:r>
          </w:p>
        </w:tc>
        <w:tc>
          <w:tcPr>
            <w:tcW w:w="7953" w:type="dxa"/>
          </w:tcPr>
          <w:p w:rsidR="00BD1E55" w:rsidRPr="00AD4526" w:rsidRDefault="00BD1E55" w:rsidP="00A210CD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Prije isporuke aplikacije moraju se inicijalno napuniti svi širafnici sa zakonski definiranim podacima.</w:t>
            </w:r>
          </w:p>
        </w:tc>
      </w:tr>
      <w:tr w:rsidR="00BD1E55" w:rsidRPr="00AD4526" w:rsidTr="00A210CD">
        <w:tc>
          <w:tcPr>
            <w:tcW w:w="1668" w:type="dxa"/>
          </w:tcPr>
          <w:p w:rsidR="00BD1E55" w:rsidRPr="00AD4526" w:rsidRDefault="00BD1E55" w:rsidP="00A210CD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Poslovna pravila i kontrole</w:t>
            </w:r>
          </w:p>
        </w:tc>
        <w:tc>
          <w:tcPr>
            <w:tcW w:w="7953" w:type="dxa"/>
          </w:tcPr>
          <w:p w:rsidR="00BD1E55" w:rsidRPr="00AD4526" w:rsidRDefault="00BD1E55" w:rsidP="00A210CD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Šifarnici moraju sadržavati propisane podatke prema zakonskim propisima RH</w:t>
            </w:r>
          </w:p>
        </w:tc>
      </w:tr>
      <w:tr w:rsidR="00BD1E55" w:rsidRPr="00AD4526" w:rsidTr="00A210CD">
        <w:tc>
          <w:tcPr>
            <w:tcW w:w="1668" w:type="dxa"/>
          </w:tcPr>
          <w:p w:rsidR="00BD1E55" w:rsidRPr="00AD4526" w:rsidRDefault="00BD1E55" w:rsidP="00A210CD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Rezultat</w:t>
            </w:r>
          </w:p>
        </w:tc>
        <w:tc>
          <w:tcPr>
            <w:tcW w:w="7953" w:type="dxa"/>
          </w:tcPr>
          <w:p w:rsidR="00BD1E55" w:rsidRPr="00AD4526" w:rsidRDefault="00BD1E55" w:rsidP="00A210CD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Šifarnici su inicijalno napunjeni</w:t>
            </w:r>
          </w:p>
        </w:tc>
      </w:tr>
      <w:tr w:rsidR="00BD1E55" w:rsidRPr="00AD4526" w:rsidTr="00A210CD">
        <w:tc>
          <w:tcPr>
            <w:tcW w:w="1668" w:type="dxa"/>
          </w:tcPr>
          <w:p w:rsidR="00BD1E55" w:rsidRPr="00AD4526" w:rsidRDefault="00BD1E55" w:rsidP="00A210CD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Dokumenti</w:t>
            </w:r>
          </w:p>
        </w:tc>
        <w:tc>
          <w:tcPr>
            <w:tcW w:w="7953" w:type="dxa"/>
          </w:tcPr>
          <w:p w:rsidR="00BD1E55" w:rsidRPr="00AD4526" w:rsidRDefault="00BD1E55" w:rsidP="00A210CD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 UC500</w:t>
            </w:r>
          </w:p>
        </w:tc>
      </w:tr>
      <w:tr w:rsidR="00BD1E55" w:rsidRPr="00AD4526" w:rsidTr="00A210CD">
        <w:tc>
          <w:tcPr>
            <w:tcW w:w="1668" w:type="dxa"/>
          </w:tcPr>
          <w:p w:rsidR="00BD1E55" w:rsidRPr="00AD4526" w:rsidRDefault="00BD1E55" w:rsidP="00A210CD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Korisnici/Resursi</w:t>
            </w:r>
          </w:p>
        </w:tc>
        <w:tc>
          <w:tcPr>
            <w:tcW w:w="7953" w:type="dxa"/>
          </w:tcPr>
          <w:p w:rsidR="00BD1E55" w:rsidRPr="00AD4526" w:rsidRDefault="00BD1E55" w:rsidP="00A210CD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DB Administrator PU</w:t>
            </w:r>
          </w:p>
        </w:tc>
      </w:tr>
    </w:tbl>
    <w:p w:rsidR="00BD1E55" w:rsidRDefault="00BD1E55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</w:p>
    <w:p w:rsidR="00037F68" w:rsidRPr="00BD1E55" w:rsidRDefault="00037F68" w:rsidP="00037F68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  <w:r w:rsidRPr="00037F68">
        <w:rPr>
          <w:rFonts w:eastAsia="Times New Roman" w:cstheme="minorHAnsi"/>
          <w:b/>
          <w:sz w:val="20"/>
          <w:szCs w:val="20"/>
          <w:lang w:val="hr-HR"/>
        </w:rPr>
        <w:t>PP501 Inicijalno punjenje registara za testiranje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7953"/>
      </w:tblGrid>
      <w:tr w:rsidR="00037F68" w:rsidRPr="00AD4526" w:rsidTr="00A210CD">
        <w:tc>
          <w:tcPr>
            <w:tcW w:w="1668" w:type="dxa"/>
          </w:tcPr>
          <w:p w:rsidR="00037F68" w:rsidRPr="00AD4526" w:rsidRDefault="00037F68" w:rsidP="00A210CD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Naziv procesa</w:t>
            </w:r>
          </w:p>
        </w:tc>
        <w:tc>
          <w:tcPr>
            <w:tcW w:w="7953" w:type="dxa"/>
          </w:tcPr>
          <w:p w:rsidR="00037F68" w:rsidRPr="00AD4526" w:rsidRDefault="00037F68" w:rsidP="00A210CD">
            <w:pPr>
              <w:jc w:val="both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037F68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PP501 Inicijalno punjenje registara za testiranje</w:t>
            </w:r>
          </w:p>
        </w:tc>
      </w:tr>
      <w:tr w:rsidR="00037F68" w:rsidRPr="00AD4526" w:rsidTr="00A210CD">
        <w:tc>
          <w:tcPr>
            <w:tcW w:w="1668" w:type="dxa"/>
          </w:tcPr>
          <w:p w:rsidR="00037F68" w:rsidRPr="00AD4526" w:rsidRDefault="00037F68" w:rsidP="00A210CD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Opis procesa</w:t>
            </w:r>
          </w:p>
        </w:tc>
        <w:tc>
          <w:tcPr>
            <w:tcW w:w="7953" w:type="dxa"/>
          </w:tcPr>
          <w:p w:rsidR="00037F68" w:rsidRPr="00AD4526" w:rsidRDefault="00037F68" w:rsidP="00037F68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Prije isporuke aplikacije moraju se inicijalno napuniti definirani registri sa već ranije zaprimljenim podacima.</w:t>
            </w:r>
          </w:p>
        </w:tc>
      </w:tr>
      <w:tr w:rsidR="00037F68" w:rsidRPr="00AD4526" w:rsidTr="00A210CD">
        <w:tc>
          <w:tcPr>
            <w:tcW w:w="1668" w:type="dxa"/>
          </w:tcPr>
          <w:p w:rsidR="00037F68" w:rsidRPr="00AD4526" w:rsidRDefault="00037F68" w:rsidP="00A210CD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Poslovna pravila i 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lastRenderedPageBreak/>
              <w:t>kontrole</w:t>
            </w:r>
          </w:p>
        </w:tc>
        <w:tc>
          <w:tcPr>
            <w:tcW w:w="7953" w:type="dxa"/>
          </w:tcPr>
          <w:p w:rsidR="00037F68" w:rsidRPr="00AD4526" w:rsidRDefault="00037F68" w:rsidP="00A210CD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lastRenderedPageBreak/>
              <w:t xml:space="preserve">U registre se unose podaci zaprimljeni od PU za mjesec </w:t>
            </w:r>
            <w:r w:rsidR="00CB2181">
              <w:rPr>
                <w:rFonts w:eastAsia="Times New Roman" w:cstheme="minorHAnsi"/>
                <w:sz w:val="18"/>
                <w:szCs w:val="18"/>
                <w:lang w:val="hr-HR"/>
              </w:rPr>
              <w:t>srpanj i kolovoz 2013.g.</w:t>
            </w:r>
          </w:p>
        </w:tc>
      </w:tr>
      <w:tr w:rsidR="00037F68" w:rsidRPr="00AD4526" w:rsidTr="00A210CD">
        <w:tc>
          <w:tcPr>
            <w:tcW w:w="1668" w:type="dxa"/>
          </w:tcPr>
          <w:p w:rsidR="00037F68" w:rsidRPr="00AD4526" w:rsidRDefault="00037F68" w:rsidP="00A210CD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lastRenderedPageBreak/>
              <w:t>Rezultat</w:t>
            </w:r>
          </w:p>
        </w:tc>
        <w:tc>
          <w:tcPr>
            <w:tcW w:w="7953" w:type="dxa"/>
          </w:tcPr>
          <w:p w:rsidR="00037F68" w:rsidRPr="00AD4526" w:rsidRDefault="00CB2181" w:rsidP="00A210CD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Registri</w:t>
            </w:r>
            <w:r w:rsidR="00037F68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su inicijalno napunjeni</w:t>
            </w:r>
          </w:p>
        </w:tc>
      </w:tr>
      <w:tr w:rsidR="00037F68" w:rsidRPr="00AD4526" w:rsidTr="00A210CD">
        <w:tc>
          <w:tcPr>
            <w:tcW w:w="1668" w:type="dxa"/>
          </w:tcPr>
          <w:p w:rsidR="00037F68" w:rsidRPr="00AD4526" w:rsidRDefault="00037F68" w:rsidP="00A210CD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Dokumenti</w:t>
            </w:r>
          </w:p>
        </w:tc>
        <w:tc>
          <w:tcPr>
            <w:tcW w:w="7953" w:type="dxa"/>
          </w:tcPr>
          <w:p w:rsidR="00037F68" w:rsidRPr="00AD4526" w:rsidRDefault="00037F68" w:rsidP="00A210CD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 UC</w:t>
            </w:r>
            <w:r w:rsidR="00CB2181">
              <w:rPr>
                <w:rFonts w:eastAsia="Times New Roman" w:cstheme="minorHAnsi"/>
                <w:sz w:val="18"/>
                <w:szCs w:val="18"/>
                <w:lang w:val="hr-HR"/>
              </w:rPr>
              <w:t>501</w:t>
            </w:r>
          </w:p>
        </w:tc>
      </w:tr>
      <w:tr w:rsidR="00037F68" w:rsidRPr="00AD4526" w:rsidTr="00A210CD">
        <w:tc>
          <w:tcPr>
            <w:tcW w:w="1668" w:type="dxa"/>
          </w:tcPr>
          <w:p w:rsidR="00037F68" w:rsidRPr="00AD4526" w:rsidRDefault="00037F68" w:rsidP="00A210CD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Korisnici/Resursi</w:t>
            </w:r>
          </w:p>
        </w:tc>
        <w:tc>
          <w:tcPr>
            <w:tcW w:w="7953" w:type="dxa"/>
          </w:tcPr>
          <w:p w:rsidR="00037F68" w:rsidRPr="00AD4526" w:rsidRDefault="00037F68" w:rsidP="00A210CD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DB Administrator PU</w:t>
            </w:r>
          </w:p>
        </w:tc>
      </w:tr>
    </w:tbl>
    <w:p w:rsidR="00D570BA" w:rsidRDefault="00D570BA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</w:p>
    <w:p w:rsidR="0050307D" w:rsidRDefault="0050307D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</w:p>
    <w:p w:rsidR="00556FD3" w:rsidRPr="00AD4526" w:rsidRDefault="00502004" w:rsidP="0050307D">
      <w:pPr>
        <w:pStyle w:val="ListParagraph"/>
        <w:widowControl w:val="0"/>
        <w:numPr>
          <w:ilvl w:val="1"/>
          <w:numId w:val="10"/>
        </w:numPr>
        <w:spacing w:before="240" w:after="120" w:line="240" w:lineRule="atLeast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20" w:name="_Toc383808197"/>
      <w:r w:rsidRPr="00AD4526">
        <w:rPr>
          <w:rFonts w:eastAsia="Times New Roman" w:cstheme="minorHAnsi"/>
          <w:b/>
          <w:sz w:val="24"/>
          <w:szCs w:val="20"/>
          <w:lang w:val="hr-HR"/>
        </w:rPr>
        <w:t>Model procesa</w:t>
      </w:r>
      <w:bookmarkEnd w:id="20"/>
    </w:p>
    <w:p w:rsidR="001E6E6D" w:rsidRPr="00AD4526" w:rsidRDefault="001E6E6D" w:rsidP="001E6E6D">
      <w:pPr>
        <w:pStyle w:val="ListParagraph"/>
        <w:widowControl w:val="0"/>
        <w:spacing w:before="240" w:after="120" w:line="240" w:lineRule="atLeast"/>
        <w:ind w:left="1080"/>
        <w:outlineLvl w:val="1"/>
        <w:rPr>
          <w:rFonts w:eastAsia="Times New Roman" w:cstheme="minorHAnsi"/>
          <w:b/>
          <w:sz w:val="24"/>
          <w:szCs w:val="20"/>
          <w:lang w:val="hr-HR"/>
        </w:rPr>
      </w:pPr>
    </w:p>
    <w:p w:rsidR="0050307D" w:rsidRDefault="0050307D" w:rsidP="00B63C26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  <w:r>
        <w:rPr>
          <w:rFonts w:eastAsia="Times New Roman" w:cstheme="minorHAnsi"/>
          <w:sz w:val="20"/>
          <w:szCs w:val="20"/>
          <w:lang w:val="hr-HR"/>
        </w:rPr>
        <w:t>Analize poslovnih procesa nalaze se u zasebnim dokumentima:</w:t>
      </w:r>
    </w:p>
    <w:p w:rsidR="0050307D" w:rsidRPr="0006286C" w:rsidRDefault="0050307D" w:rsidP="0006286C">
      <w:pPr>
        <w:pStyle w:val="ListParagraph"/>
        <w:widowControl w:val="0"/>
        <w:numPr>
          <w:ilvl w:val="0"/>
          <w:numId w:val="13"/>
        </w:numPr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  <w:r w:rsidRPr="0006286C">
        <w:rPr>
          <w:rFonts w:eastAsia="Times New Roman" w:cstheme="minorHAnsi"/>
          <w:sz w:val="20"/>
          <w:szCs w:val="20"/>
          <w:lang w:val="hr-HR"/>
        </w:rPr>
        <w:t>PB_5 Analiza poslovnog procesa za VIES registar</w:t>
      </w:r>
    </w:p>
    <w:p w:rsidR="0006286C" w:rsidRPr="0006286C" w:rsidRDefault="0050307D" w:rsidP="0006286C">
      <w:pPr>
        <w:pStyle w:val="ListParagraph"/>
        <w:widowControl w:val="0"/>
        <w:numPr>
          <w:ilvl w:val="0"/>
          <w:numId w:val="13"/>
        </w:numPr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  <w:r w:rsidRPr="0006286C">
        <w:rPr>
          <w:rFonts w:eastAsia="Times New Roman" w:cstheme="minorHAnsi"/>
          <w:sz w:val="20"/>
          <w:szCs w:val="20"/>
          <w:lang w:val="hr-HR"/>
        </w:rPr>
        <w:t>PB_15</w:t>
      </w:r>
      <w:r w:rsidR="0006286C" w:rsidRPr="0006286C">
        <w:rPr>
          <w:rFonts w:eastAsia="Times New Roman" w:cstheme="minorHAnsi"/>
          <w:sz w:val="20"/>
          <w:szCs w:val="20"/>
          <w:lang w:val="hr-HR"/>
        </w:rPr>
        <w:t xml:space="preserve"> Analiza poslovnog procesa za PDV registar</w:t>
      </w:r>
    </w:p>
    <w:p w:rsidR="00502004" w:rsidRDefault="00502004" w:rsidP="00B63C26">
      <w:pPr>
        <w:widowControl w:val="0"/>
        <w:spacing w:after="0" w:line="240" w:lineRule="atLeast"/>
        <w:rPr>
          <w:rFonts w:eastAsia="Times New Roman" w:cstheme="minorHAnsi"/>
          <w:i/>
          <w:sz w:val="20"/>
          <w:szCs w:val="20"/>
          <w:u w:val="single"/>
          <w:lang w:val="hr-HR"/>
        </w:rPr>
      </w:pPr>
    </w:p>
    <w:p w:rsidR="0006286C" w:rsidRPr="0006286C" w:rsidRDefault="0006286C" w:rsidP="00B63C26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  <w:r>
        <w:rPr>
          <w:rFonts w:eastAsia="Times New Roman" w:cstheme="minorHAnsi"/>
          <w:sz w:val="20"/>
          <w:szCs w:val="20"/>
          <w:lang w:val="hr-HR"/>
        </w:rPr>
        <w:t>Temeljem navedenih analiza napravljeni su slučajevi korištenja i njihovo modeliranje u VP-UML. Za svaki slučaj korištenja napravljen je zaseban dokument sa oznakama kako je to pobrojeno u notaciji „Dokumenti“ u opisu poslovnih procesa.</w:t>
      </w:r>
    </w:p>
    <w:p w:rsidR="00502004" w:rsidRPr="00AD4526" w:rsidRDefault="00502004" w:rsidP="00B63C26">
      <w:pPr>
        <w:widowControl w:val="0"/>
        <w:spacing w:after="0" w:line="240" w:lineRule="atLeast"/>
        <w:rPr>
          <w:rFonts w:eastAsia="Times New Roman" w:cstheme="minorHAnsi"/>
          <w:i/>
          <w:sz w:val="20"/>
          <w:szCs w:val="20"/>
          <w:u w:val="single"/>
          <w:lang w:val="hr-HR"/>
        </w:rPr>
      </w:pPr>
    </w:p>
    <w:p w:rsidR="00502004" w:rsidRPr="00AD4526" w:rsidRDefault="00502004" w:rsidP="0050307D">
      <w:pPr>
        <w:pStyle w:val="ListParagraph"/>
        <w:widowControl w:val="0"/>
        <w:numPr>
          <w:ilvl w:val="1"/>
          <w:numId w:val="10"/>
        </w:numPr>
        <w:spacing w:before="240" w:after="120" w:line="240" w:lineRule="atLeast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21" w:name="_Toc383808198"/>
      <w:bookmarkStart w:id="22" w:name="_Toc342473708"/>
      <w:r w:rsidRPr="00AD4526">
        <w:rPr>
          <w:rFonts w:eastAsia="Times New Roman" w:cstheme="minorHAnsi"/>
          <w:b/>
          <w:sz w:val="24"/>
          <w:szCs w:val="20"/>
          <w:lang w:val="hr-HR"/>
        </w:rPr>
        <w:t>Interakcija sa drugim sustavima</w:t>
      </w:r>
      <w:bookmarkEnd w:id="21"/>
    </w:p>
    <w:p w:rsidR="00502004" w:rsidRPr="00AD4526" w:rsidRDefault="00502004" w:rsidP="00502004">
      <w:pPr>
        <w:widowControl w:val="0"/>
        <w:spacing w:before="240" w:after="120" w:line="240" w:lineRule="atLeast"/>
        <w:outlineLvl w:val="1"/>
        <w:rPr>
          <w:rFonts w:cstheme="minorHAnsi"/>
          <w:lang w:val="hr-HR"/>
        </w:rPr>
      </w:pPr>
      <w:bookmarkStart w:id="23" w:name="_Toc383808199"/>
      <w:r w:rsidRPr="00AD4526">
        <w:rPr>
          <w:rFonts w:cstheme="minorHAnsi"/>
          <w:lang w:val="hr-HR"/>
        </w:rPr>
        <w:t>e-Inspektor sustav će se povezivati sa slijedećim vanjskim sustavima:</w:t>
      </w:r>
      <w:bookmarkEnd w:id="23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1"/>
        <w:gridCol w:w="7670"/>
      </w:tblGrid>
      <w:tr w:rsidR="00502004" w:rsidRPr="00AD4526" w:rsidTr="00814B72">
        <w:trPr>
          <w:trHeight w:val="643"/>
        </w:trPr>
        <w:tc>
          <w:tcPr>
            <w:tcW w:w="1951" w:type="dxa"/>
            <w:shd w:val="pct10" w:color="auto" w:fill="auto"/>
            <w:vAlign w:val="center"/>
          </w:tcPr>
          <w:p w:rsidR="00502004" w:rsidRPr="00AD4526" w:rsidRDefault="00502004" w:rsidP="00502004">
            <w:pPr>
              <w:widowControl w:val="0"/>
              <w:spacing w:after="0" w:line="240" w:lineRule="atLeast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AD4526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Sustavi</w:t>
            </w:r>
          </w:p>
        </w:tc>
        <w:tc>
          <w:tcPr>
            <w:tcW w:w="7670" w:type="dxa"/>
            <w:shd w:val="pct10" w:color="auto" w:fill="auto"/>
            <w:vAlign w:val="center"/>
          </w:tcPr>
          <w:p w:rsidR="00502004" w:rsidRPr="00AD4526" w:rsidRDefault="00502004" w:rsidP="00502004">
            <w:pPr>
              <w:widowControl w:val="0"/>
              <w:spacing w:after="0" w:line="240" w:lineRule="atLeast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AD4526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Interakcije</w:t>
            </w:r>
          </w:p>
        </w:tc>
      </w:tr>
      <w:tr w:rsidR="0006286C" w:rsidRPr="00AD4526" w:rsidTr="00814B72">
        <w:tc>
          <w:tcPr>
            <w:tcW w:w="1951" w:type="dxa"/>
          </w:tcPr>
          <w:p w:rsidR="0006286C" w:rsidRPr="00596407" w:rsidRDefault="0006286C" w:rsidP="00662648">
            <w:pPr>
              <w:widowControl w:val="0"/>
              <w:spacing w:before="120" w:after="12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/>
              </w:rPr>
              <w:t>DB Porezne uprave</w:t>
            </w:r>
          </w:p>
        </w:tc>
        <w:tc>
          <w:tcPr>
            <w:tcW w:w="7670" w:type="dxa"/>
          </w:tcPr>
          <w:p w:rsidR="0006286C" w:rsidRPr="00596407" w:rsidRDefault="0006286C" w:rsidP="00662648">
            <w:pPr>
              <w:widowControl w:val="0"/>
              <w:spacing w:before="120" w:after="120" w:line="240" w:lineRule="atLeast"/>
              <w:rPr>
                <w:rFonts w:eastAsia="Times New Roman" w:cstheme="minorHAnsi"/>
                <w:i/>
                <w:sz w:val="20"/>
                <w:szCs w:val="20"/>
                <w:lang w:val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/>
              </w:rPr>
              <w:t>Dohvat podataka o zaposlenicima za potrebe prijave zaposlenika u aplikaciju i određivanje korisničkih prava zaposlenika</w:t>
            </w:r>
          </w:p>
        </w:tc>
      </w:tr>
    </w:tbl>
    <w:p w:rsidR="00502004" w:rsidRPr="00AD4526" w:rsidRDefault="00502004" w:rsidP="00502004">
      <w:pPr>
        <w:widowControl w:val="0"/>
        <w:spacing w:before="240" w:after="120" w:line="240" w:lineRule="atLeast"/>
        <w:outlineLvl w:val="1"/>
        <w:rPr>
          <w:rFonts w:cstheme="minorHAnsi"/>
          <w:lang w:val="hr-HR"/>
        </w:rPr>
      </w:pPr>
    </w:p>
    <w:p w:rsidR="00814B72" w:rsidRPr="00AD4526" w:rsidRDefault="00814B72" w:rsidP="0050307D">
      <w:pPr>
        <w:pStyle w:val="ListParagraph"/>
        <w:keepNext/>
        <w:widowControl w:val="0"/>
        <w:numPr>
          <w:ilvl w:val="0"/>
          <w:numId w:val="10"/>
        </w:numPr>
        <w:tabs>
          <w:tab w:val="center" w:pos="4320"/>
          <w:tab w:val="right" w:pos="8640"/>
        </w:tabs>
        <w:spacing w:before="360" w:after="60" w:line="240" w:lineRule="atLeast"/>
        <w:outlineLvl w:val="0"/>
        <w:rPr>
          <w:rFonts w:eastAsia="Times New Roman" w:cstheme="minorHAnsi"/>
          <w:b/>
          <w:sz w:val="28"/>
          <w:szCs w:val="28"/>
          <w:lang w:val="hr-HR"/>
        </w:rPr>
      </w:pPr>
      <w:bookmarkStart w:id="24" w:name="_Toc342473709"/>
      <w:bookmarkStart w:id="25" w:name="_Toc383808200"/>
      <w:r w:rsidRPr="00AD4526">
        <w:rPr>
          <w:rFonts w:eastAsia="Times New Roman" w:cstheme="minorHAnsi"/>
          <w:b/>
          <w:sz w:val="28"/>
          <w:szCs w:val="28"/>
          <w:lang w:val="hr-HR"/>
        </w:rPr>
        <w:t>Ulazi / izlazi</w:t>
      </w:r>
      <w:bookmarkEnd w:id="24"/>
      <w:bookmarkEnd w:id="25"/>
    </w:p>
    <w:p w:rsidR="00814B72" w:rsidRPr="00AD4526" w:rsidRDefault="00814B72" w:rsidP="00814B72">
      <w:pPr>
        <w:keepLines/>
        <w:widowControl w:val="0"/>
        <w:spacing w:after="120" w:line="240" w:lineRule="atLeast"/>
        <w:rPr>
          <w:rFonts w:eastAsia="Times New Roman" w:cstheme="minorHAnsi"/>
          <w:lang w:val="hr-HR"/>
        </w:rPr>
      </w:pPr>
    </w:p>
    <w:p w:rsidR="00814B72" w:rsidRPr="00AD4526" w:rsidRDefault="00814B72" w:rsidP="00814B72">
      <w:pPr>
        <w:keepLines/>
        <w:widowControl w:val="0"/>
        <w:spacing w:after="120" w:line="240" w:lineRule="atLeast"/>
        <w:rPr>
          <w:rFonts w:eastAsia="Times New Roman" w:cstheme="minorHAnsi"/>
          <w:b/>
          <w:lang w:val="hr-HR"/>
        </w:rPr>
      </w:pPr>
      <w:r w:rsidRPr="00AD4526">
        <w:rPr>
          <w:rFonts w:eastAsia="Times New Roman" w:cstheme="minorHAnsi"/>
          <w:b/>
          <w:lang w:val="hr-HR"/>
        </w:rPr>
        <w:t>Ulaz podataka u sustav:</w:t>
      </w:r>
    </w:p>
    <w:p w:rsidR="00814B72" w:rsidRPr="00AD4526" w:rsidRDefault="00E842B9" w:rsidP="00814B72">
      <w:pPr>
        <w:keepLines/>
        <w:widowControl w:val="0"/>
        <w:numPr>
          <w:ilvl w:val="0"/>
          <w:numId w:val="35"/>
        </w:numPr>
        <w:spacing w:after="0" w:line="300" w:lineRule="exact"/>
        <w:ind w:left="714" w:hanging="357"/>
        <w:rPr>
          <w:rFonts w:eastAsia="Times New Roman" w:cstheme="minorHAnsi"/>
          <w:lang w:val="hr-HR"/>
        </w:rPr>
      </w:pPr>
      <w:r w:rsidRPr="00AD4526">
        <w:rPr>
          <w:rFonts w:eastAsia="Times New Roman" w:cstheme="minorHAnsi"/>
          <w:lang w:val="hr-HR"/>
        </w:rPr>
        <w:t>Podaci o poreznim obveznicima (P-PDVS)</w:t>
      </w:r>
    </w:p>
    <w:p w:rsidR="00814B72" w:rsidRPr="00AD4526" w:rsidRDefault="00E842B9" w:rsidP="00814B72">
      <w:pPr>
        <w:keepLines/>
        <w:widowControl w:val="0"/>
        <w:numPr>
          <w:ilvl w:val="0"/>
          <w:numId w:val="35"/>
        </w:numPr>
        <w:spacing w:after="0" w:line="300" w:lineRule="exact"/>
        <w:ind w:left="714" w:hanging="357"/>
        <w:rPr>
          <w:rFonts w:eastAsia="Times New Roman" w:cstheme="minorHAnsi"/>
          <w:lang w:val="hr-HR"/>
        </w:rPr>
      </w:pPr>
      <w:r w:rsidRPr="00AD4526">
        <w:rPr>
          <w:rFonts w:eastAsia="Times New Roman" w:cstheme="minorHAnsi"/>
          <w:lang w:val="hr-HR"/>
        </w:rPr>
        <w:t>PDV podaci (PDV, PDV-S, ZP)</w:t>
      </w:r>
    </w:p>
    <w:p w:rsidR="00814B72" w:rsidRPr="00AD4526" w:rsidRDefault="00814B72" w:rsidP="00814B72">
      <w:pPr>
        <w:keepLines/>
        <w:widowControl w:val="0"/>
        <w:spacing w:after="120" w:line="240" w:lineRule="atLeast"/>
        <w:rPr>
          <w:rFonts w:eastAsia="Times New Roman" w:cstheme="minorHAnsi"/>
          <w:b/>
          <w:lang w:val="hr-HR"/>
        </w:rPr>
      </w:pPr>
    </w:p>
    <w:p w:rsidR="00814B72" w:rsidRPr="00AD4526" w:rsidRDefault="00AD1272" w:rsidP="00814B72">
      <w:pPr>
        <w:keepLines/>
        <w:widowControl w:val="0"/>
        <w:spacing w:after="120" w:line="240" w:lineRule="atLeast"/>
        <w:rPr>
          <w:rFonts w:eastAsia="Times New Roman" w:cstheme="minorHAnsi"/>
          <w:b/>
          <w:lang w:val="hr-HR"/>
        </w:rPr>
      </w:pPr>
      <w:r w:rsidRPr="00AD4526">
        <w:rPr>
          <w:rFonts w:eastAsia="Times New Roman" w:cstheme="minorHAnsi"/>
          <w:b/>
          <w:lang w:val="hr-HR"/>
        </w:rPr>
        <w:t>Izlaz podataka iz sustava:</w:t>
      </w:r>
    </w:p>
    <w:p w:rsidR="00814B72" w:rsidRDefault="00AD1272" w:rsidP="00814B72">
      <w:pPr>
        <w:keepLines/>
        <w:widowControl w:val="0"/>
        <w:numPr>
          <w:ilvl w:val="0"/>
          <w:numId w:val="36"/>
        </w:numPr>
        <w:spacing w:after="0" w:line="300" w:lineRule="exact"/>
        <w:ind w:left="714" w:hanging="357"/>
        <w:rPr>
          <w:rFonts w:eastAsia="Times New Roman" w:cstheme="minorHAnsi"/>
          <w:lang w:val="hr-HR"/>
        </w:rPr>
      </w:pPr>
      <w:r w:rsidRPr="00AD4526">
        <w:rPr>
          <w:rFonts w:eastAsia="Times New Roman" w:cstheme="minorHAnsi"/>
          <w:lang w:val="hr-HR"/>
        </w:rPr>
        <w:t>Pregled i ispis poreznih obveznika sa potencijalno pogrešnim PDV podacima</w:t>
      </w:r>
    </w:p>
    <w:p w:rsidR="00AD1272" w:rsidRPr="00AD4526" w:rsidRDefault="00AD1272" w:rsidP="0050307D">
      <w:pPr>
        <w:pStyle w:val="ListParagraph"/>
        <w:keepNext/>
        <w:pageBreakBefore/>
        <w:widowControl w:val="0"/>
        <w:numPr>
          <w:ilvl w:val="0"/>
          <w:numId w:val="10"/>
        </w:numPr>
        <w:tabs>
          <w:tab w:val="center" w:pos="4320"/>
          <w:tab w:val="right" w:pos="8640"/>
        </w:tabs>
        <w:spacing w:before="120" w:after="60" w:line="240" w:lineRule="atLeast"/>
        <w:outlineLvl w:val="0"/>
        <w:rPr>
          <w:rFonts w:eastAsia="Times New Roman" w:cstheme="minorHAnsi"/>
          <w:b/>
          <w:sz w:val="28"/>
          <w:szCs w:val="20"/>
          <w:lang w:val="hr-HR"/>
        </w:rPr>
      </w:pPr>
      <w:bookmarkStart w:id="26" w:name="_Toc342473710"/>
      <w:bookmarkStart w:id="27" w:name="_Toc383808201"/>
      <w:r w:rsidRPr="00AD4526">
        <w:rPr>
          <w:rFonts w:eastAsia="Times New Roman" w:cstheme="minorHAnsi"/>
          <w:b/>
          <w:sz w:val="28"/>
          <w:szCs w:val="20"/>
          <w:lang w:val="hr-HR"/>
        </w:rPr>
        <w:lastRenderedPageBreak/>
        <w:t>Korisnici</w:t>
      </w:r>
      <w:bookmarkEnd w:id="26"/>
      <w:bookmarkEnd w:id="27"/>
    </w:p>
    <w:p w:rsidR="00AD1272" w:rsidRPr="00AD1272" w:rsidRDefault="00AD1272" w:rsidP="00AD1272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AD1272" w:rsidRPr="00AD1272" w:rsidRDefault="00AD1272" w:rsidP="00AD1272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  <w:r w:rsidRPr="00AD1272">
        <w:rPr>
          <w:rFonts w:eastAsia="Times New Roman" w:cstheme="minorHAnsi"/>
          <w:sz w:val="20"/>
          <w:szCs w:val="20"/>
          <w:lang w:val="hr-HR"/>
        </w:rPr>
        <w:t xml:space="preserve">U slijedećoj tablici se nalazi popis </w:t>
      </w:r>
      <w:r w:rsidR="00883982">
        <w:rPr>
          <w:rFonts w:eastAsia="Times New Roman" w:cstheme="minorHAnsi"/>
          <w:sz w:val="20"/>
          <w:szCs w:val="20"/>
          <w:lang w:val="hr-HR"/>
        </w:rPr>
        <w:t>korisnika</w:t>
      </w:r>
      <w:r w:rsidRPr="00AD1272">
        <w:rPr>
          <w:rFonts w:eastAsia="Times New Roman" w:cstheme="minorHAnsi"/>
          <w:sz w:val="20"/>
          <w:szCs w:val="20"/>
          <w:lang w:val="hr-HR"/>
        </w:rPr>
        <w:t xml:space="preserve"> sustava i njihovih ovlasti:</w:t>
      </w:r>
    </w:p>
    <w:p w:rsidR="00AD1272" w:rsidRPr="00AD1272" w:rsidRDefault="00AD1272" w:rsidP="00AD1272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AD1272" w:rsidRPr="00AD4526" w:rsidRDefault="00AD1272" w:rsidP="0050307D">
      <w:pPr>
        <w:pStyle w:val="ListParagraph"/>
        <w:widowControl w:val="0"/>
        <w:numPr>
          <w:ilvl w:val="1"/>
          <w:numId w:val="10"/>
        </w:numPr>
        <w:spacing w:before="240" w:after="120" w:line="240" w:lineRule="atLeast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28" w:name="_Toc342473711"/>
      <w:bookmarkStart w:id="29" w:name="_Toc383808202"/>
      <w:r w:rsidRPr="00AD4526">
        <w:rPr>
          <w:rFonts w:eastAsia="Times New Roman" w:cstheme="minorHAnsi"/>
          <w:b/>
          <w:sz w:val="24"/>
          <w:szCs w:val="20"/>
          <w:lang w:val="hr-HR"/>
        </w:rPr>
        <w:t>Porezna Uprava - korisnici</w:t>
      </w:r>
      <w:bookmarkEnd w:id="28"/>
      <w:bookmarkEnd w:id="29"/>
    </w:p>
    <w:p w:rsidR="00AD1272" w:rsidRPr="00AD1272" w:rsidRDefault="00AD1272" w:rsidP="00AD1272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28"/>
        <w:gridCol w:w="2857"/>
        <w:gridCol w:w="5536"/>
      </w:tblGrid>
      <w:tr w:rsidR="00AD1272" w:rsidRPr="00AD1272" w:rsidTr="0039739E">
        <w:tc>
          <w:tcPr>
            <w:tcW w:w="1228" w:type="dxa"/>
            <w:shd w:val="pct10" w:color="auto" w:fill="auto"/>
            <w:vAlign w:val="center"/>
          </w:tcPr>
          <w:p w:rsidR="00AD1272" w:rsidRPr="00AD1272" w:rsidRDefault="00AD1272" w:rsidP="00AD1272">
            <w:pPr>
              <w:widowControl w:val="0"/>
              <w:spacing w:before="60" w:after="0" w:line="240" w:lineRule="atLeast"/>
              <w:jc w:val="center"/>
              <w:rPr>
                <w:rFonts w:eastAsia="Times New Roman" w:cstheme="minorHAnsi"/>
                <w:b/>
                <w:sz w:val="18"/>
                <w:szCs w:val="18"/>
                <w:lang w:val="hr-HR"/>
              </w:rPr>
            </w:pPr>
            <w:r w:rsidRPr="00AD1272"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>Nositelj</w:t>
            </w:r>
          </w:p>
        </w:tc>
        <w:tc>
          <w:tcPr>
            <w:tcW w:w="2857" w:type="dxa"/>
            <w:shd w:val="pct10" w:color="auto" w:fill="auto"/>
            <w:vAlign w:val="center"/>
          </w:tcPr>
          <w:p w:rsidR="00AD1272" w:rsidRPr="00AD1272" w:rsidRDefault="00883982" w:rsidP="00AD1272">
            <w:pPr>
              <w:widowControl w:val="0"/>
              <w:spacing w:before="60" w:after="0" w:line="240" w:lineRule="atLeast"/>
              <w:rPr>
                <w:rFonts w:eastAsia="Times New Roman" w:cstheme="minorHAnsi"/>
                <w:b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>Korisnik</w:t>
            </w:r>
          </w:p>
        </w:tc>
        <w:tc>
          <w:tcPr>
            <w:tcW w:w="5536" w:type="dxa"/>
            <w:shd w:val="pct10" w:color="auto" w:fill="auto"/>
            <w:vAlign w:val="center"/>
          </w:tcPr>
          <w:p w:rsidR="00AD1272" w:rsidRPr="00AD1272" w:rsidRDefault="00AD1272" w:rsidP="00AD1272">
            <w:pPr>
              <w:widowControl w:val="0"/>
              <w:spacing w:before="60" w:after="0" w:line="240" w:lineRule="atLeast"/>
              <w:jc w:val="center"/>
              <w:rPr>
                <w:rFonts w:eastAsia="Times New Roman" w:cstheme="minorHAnsi"/>
                <w:b/>
                <w:sz w:val="18"/>
                <w:szCs w:val="18"/>
                <w:lang w:val="hr-HR"/>
              </w:rPr>
            </w:pPr>
            <w:r w:rsidRPr="00AD1272"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>Opis ovlasti</w:t>
            </w:r>
          </w:p>
        </w:tc>
      </w:tr>
      <w:tr w:rsidR="00AD1272" w:rsidRPr="00AD1272" w:rsidTr="0039739E">
        <w:tc>
          <w:tcPr>
            <w:tcW w:w="1228" w:type="dxa"/>
            <w:vAlign w:val="center"/>
          </w:tcPr>
          <w:p w:rsidR="00AD1272" w:rsidRPr="00AD1272" w:rsidRDefault="00AD1272" w:rsidP="00AD1272">
            <w:pPr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PU</w:t>
            </w:r>
          </w:p>
        </w:tc>
        <w:tc>
          <w:tcPr>
            <w:tcW w:w="2857" w:type="dxa"/>
            <w:vAlign w:val="center"/>
          </w:tcPr>
          <w:p w:rsidR="00AD1272" w:rsidRPr="00AD1272" w:rsidRDefault="002B00E6" w:rsidP="00AD1272">
            <w:pPr>
              <w:widowControl w:val="0"/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Administrator PU</w:t>
            </w:r>
          </w:p>
        </w:tc>
        <w:tc>
          <w:tcPr>
            <w:tcW w:w="5536" w:type="dxa"/>
          </w:tcPr>
          <w:p w:rsidR="00AD1272" w:rsidRPr="00AD4526" w:rsidRDefault="00AD1272" w:rsidP="00657130">
            <w:pPr>
              <w:widowControl w:val="0"/>
              <w:spacing w:before="60" w:after="60" w:line="240" w:lineRule="atLeast"/>
              <w:ind w:left="720"/>
              <w:rPr>
                <w:rFonts w:eastAsia="Times New Roman" w:cstheme="minorHAnsi"/>
                <w:sz w:val="18"/>
                <w:szCs w:val="18"/>
                <w:lang w:val="hr-HR"/>
              </w:rPr>
            </w:pPr>
          </w:p>
          <w:p w:rsidR="00AD1272" w:rsidRPr="00AD4526" w:rsidRDefault="00AD1272" w:rsidP="00AD1272">
            <w:pPr>
              <w:widowControl w:val="0"/>
              <w:numPr>
                <w:ilvl w:val="0"/>
                <w:numId w:val="37"/>
              </w:numPr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Unos i ažurianje podataka o PDV obveznicima</w:t>
            </w:r>
          </w:p>
          <w:p w:rsidR="00AD1272" w:rsidRPr="00AD1272" w:rsidRDefault="00AD1272" w:rsidP="00AD1272">
            <w:pPr>
              <w:widowControl w:val="0"/>
              <w:numPr>
                <w:ilvl w:val="0"/>
                <w:numId w:val="37"/>
              </w:numPr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Pretraživanje i pregled svih podataka</w:t>
            </w:r>
          </w:p>
        </w:tc>
      </w:tr>
      <w:tr w:rsidR="00AD1272" w:rsidRPr="00AD1272" w:rsidTr="0039739E">
        <w:tc>
          <w:tcPr>
            <w:tcW w:w="1228" w:type="dxa"/>
            <w:vAlign w:val="center"/>
          </w:tcPr>
          <w:p w:rsidR="00AD1272" w:rsidRPr="00AD1272" w:rsidRDefault="00AD1272" w:rsidP="00AD1272">
            <w:pPr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PU</w:t>
            </w:r>
          </w:p>
        </w:tc>
        <w:tc>
          <w:tcPr>
            <w:tcW w:w="2857" w:type="dxa"/>
            <w:vAlign w:val="center"/>
          </w:tcPr>
          <w:p w:rsidR="00AD1272" w:rsidRPr="00AD1272" w:rsidRDefault="002B00E6" w:rsidP="00AD1272">
            <w:pPr>
              <w:widowControl w:val="0"/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Referent PU</w:t>
            </w:r>
          </w:p>
        </w:tc>
        <w:tc>
          <w:tcPr>
            <w:tcW w:w="5536" w:type="dxa"/>
          </w:tcPr>
          <w:p w:rsidR="00AD1272" w:rsidRPr="00AD1272" w:rsidRDefault="00AD1272" w:rsidP="00AD1272">
            <w:pPr>
              <w:widowControl w:val="0"/>
              <w:numPr>
                <w:ilvl w:val="0"/>
                <w:numId w:val="37"/>
              </w:numPr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Pokretanje kontrole PDV podataka</w:t>
            </w:r>
          </w:p>
          <w:p w:rsidR="00AD1272" w:rsidRPr="00AD1272" w:rsidRDefault="00AD1272" w:rsidP="0006286C">
            <w:pPr>
              <w:widowControl w:val="0"/>
              <w:numPr>
                <w:ilvl w:val="0"/>
                <w:numId w:val="37"/>
              </w:numPr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Pretraživanje i pregled ostalih podataka </w:t>
            </w:r>
          </w:p>
        </w:tc>
      </w:tr>
    </w:tbl>
    <w:p w:rsidR="00AD1272" w:rsidRPr="00AD1272" w:rsidRDefault="00AD1272" w:rsidP="00AD1272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AD1272" w:rsidRPr="00AD4526" w:rsidRDefault="00AD1272" w:rsidP="0050307D">
      <w:pPr>
        <w:pStyle w:val="ListParagraph"/>
        <w:widowControl w:val="0"/>
        <w:numPr>
          <w:ilvl w:val="1"/>
          <w:numId w:val="10"/>
        </w:numPr>
        <w:spacing w:before="240" w:after="120" w:line="240" w:lineRule="atLeast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30" w:name="_Toc342473712"/>
      <w:bookmarkStart w:id="31" w:name="_Toc383808203"/>
      <w:r w:rsidRPr="00AD4526">
        <w:rPr>
          <w:rFonts w:eastAsia="Times New Roman" w:cstheme="minorHAnsi"/>
          <w:b/>
          <w:sz w:val="24"/>
          <w:szCs w:val="20"/>
          <w:lang w:val="hr-HR"/>
        </w:rPr>
        <w:t>Vanjski  korisnici</w:t>
      </w:r>
      <w:bookmarkEnd w:id="30"/>
      <w:bookmarkEnd w:id="31"/>
    </w:p>
    <w:p w:rsidR="00AD1272" w:rsidRPr="00AD1272" w:rsidRDefault="00AD1272" w:rsidP="00AD1272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2"/>
        <w:gridCol w:w="2694"/>
        <w:gridCol w:w="5670"/>
      </w:tblGrid>
      <w:tr w:rsidR="00AD1272" w:rsidRPr="00AD1272" w:rsidTr="0039739E">
        <w:tc>
          <w:tcPr>
            <w:tcW w:w="1242" w:type="dxa"/>
            <w:shd w:val="pct10" w:color="auto" w:fill="auto"/>
            <w:vAlign w:val="center"/>
          </w:tcPr>
          <w:p w:rsidR="00AD1272" w:rsidRPr="00AD1272" w:rsidRDefault="00AD1272" w:rsidP="00AD1272">
            <w:pPr>
              <w:widowControl w:val="0"/>
              <w:spacing w:before="60" w:after="0" w:line="240" w:lineRule="atLeast"/>
              <w:jc w:val="center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AD1272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Nositelj</w:t>
            </w:r>
          </w:p>
        </w:tc>
        <w:tc>
          <w:tcPr>
            <w:tcW w:w="2694" w:type="dxa"/>
            <w:shd w:val="pct10" w:color="auto" w:fill="auto"/>
            <w:vAlign w:val="center"/>
          </w:tcPr>
          <w:p w:rsidR="00AD1272" w:rsidRPr="00AD1272" w:rsidRDefault="00883982" w:rsidP="00AD1272">
            <w:pPr>
              <w:widowControl w:val="0"/>
              <w:spacing w:before="60" w:after="0" w:line="240" w:lineRule="atLeast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Korisnik</w:t>
            </w:r>
          </w:p>
        </w:tc>
        <w:tc>
          <w:tcPr>
            <w:tcW w:w="5670" w:type="dxa"/>
            <w:shd w:val="pct10" w:color="auto" w:fill="auto"/>
            <w:vAlign w:val="center"/>
          </w:tcPr>
          <w:p w:rsidR="00AD1272" w:rsidRPr="00AD1272" w:rsidRDefault="00AD1272" w:rsidP="00AD1272">
            <w:pPr>
              <w:widowControl w:val="0"/>
              <w:spacing w:before="60" w:after="0" w:line="240" w:lineRule="atLeast"/>
              <w:jc w:val="center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AD1272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Opis ovlasti</w:t>
            </w:r>
          </w:p>
        </w:tc>
      </w:tr>
      <w:tr w:rsidR="00AD1272" w:rsidRPr="00AD1272" w:rsidTr="0039739E">
        <w:tc>
          <w:tcPr>
            <w:tcW w:w="1242" w:type="dxa"/>
            <w:vAlign w:val="center"/>
          </w:tcPr>
          <w:p w:rsidR="00AD1272" w:rsidRPr="00AD1272" w:rsidRDefault="00AD1272" w:rsidP="00883982">
            <w:pPr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Vanjski </w:t>
            </w:r>
            <w:r w:rsidR="00883982">
              <w:rPr>
                <w:rFonts w:eastAsia="Times New Roman" w:cstheme="minorHAnsi"/>
                <w:sz w:val="18"/>
                <w:szCs w:val="18"/>
                <w:lang w:val="hr-HR"/>
              </w:rPr>
              <w:t>korisnik</w:t>
            </w:r>
          </w:p>
        </w:tc>
        <w:tc>
          <w:tcPr>
            <w:tcW w:w="2694" w:type="dxa"/>
            <w:vAlign w:val="center"/>
          </w:tcPr>
          <w:p w:rsidR="00AD1272" w:rsidRPr="00AD1272" w:rsidRDefault="00883982" w:rsidP="00AD1272">
            <w:pPr>
              <w:widowControl w:val="0"/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Porezni obveznik</w:t>
            </w:r>
          </w:p>
        </w:tc>
        <w:tc>
          <w:tcPr>
            <w:tcW w:w="5670" w:type="dxa"/>
          </w:tcPr>
          <w:p w:rsidR="00AD1272" w:rsidRPr="00AD4526" w:rsidRDefault="00AD1272" w:rsidP="00AD1272">
            <w:pPr>
              <w:widowControl w:val="0"/>
              <w:numPr>
                <w:ilvl w:val="0"/>
                <w:numId w:val="37"/>
              </w:numPr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Unos i ažuriranje PDV podataka</w:t>
            </w:r>
          </w:p>
          <w:p w:rsidR="00AD1272" w:rsidRPr="00AD4526" w:rsidRDefault="00AD1272" w:rsidP="00AD1272">
            <w:pPr>
              <w:widowControl w:val="0"/>
              <w:numPr>
                <w:ilvl w:val="0"/>
                <w:numId w:val="37"/>
              </w:numPr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Pretraživanje VIES registra</w:t>
            </w:r>
          </w:p>
          <w:p w:rsidR="00AD1272" w:rsidRPr="00AD1272" w:rsidRDefault="00AD1272" w:rsidP="00AD1272">
            <w:pPr>
              <w:widowControl w:val="0"/>
              <w:numPr>
                <w:ilvl w:val="0"/>
                <w:numId w:val="37"/>
              </w:numPr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Pretraživanje PDV podataka</w:t>
            </w:r>
            <w:r w:rsidRPr="00AD1272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</w:p>
        </w:tc>
      </w:tr>
    </w:tbl>
    <w:p w:rsidR="00AD1272" w:rsidRPr="00AD1272" w:rsidRDefault="00AD1272" w:rsidP="00AD1272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bookmarkEnd w:id="22"/>
    <w:p w:rsidR="00AD4526" w:rsidRDefault="00AD4526" w:rsidP="00AD1272">
      <w:pPr>
        <w:widowControl w:val="0"/>
        <w:spacing w:before="240" w:after="120" w:line="240" w:lineRule="atLeast"/>
        <w:outlineLvl w:val="1"/>
        <w:rPr>
          <w:rFonts w:eastAsia="Times New Roman" w:cstheme="minorHAnsi"/>
          <w:sz w:val="20"/>
          <w:szCs w:val="20"/>
          <w:lang w:val="hr-HR"/>
        </w:rPr>
      </w:pPr>
    </w:p>
    <w:sectPr w:rsidR="00AD4526">
      <w:headerReference w:type="default" r:id="rId9"/>
      <w:footerReference w:type="default" r:id="rId10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1C8F" w:rsidRDefault="009B1C8F" w:rsidP="00DD66E6">
      <w:pPr>
        <w:spacing w:after="0" w:line="240" w:lineRule="auto"/>
      </w:pPr>
      <w:r>
        <w:separator/>
      </w:r>
    </w:p>
  </w:endnote>
  <w:endnote w:type="continuationSeparator" w:id="0">
    <w:p w:rsidR="009B1C8F" w:rsidRDefault="009B1C8F" w:rsidP="00DD6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237" w:rsidRDefault="003C0237">
    <w:pPr>
      <w:pStyle w:val="Footer"/>
      <w:jc w:val="right"/>
    </w:pPr>
  </w:p>
  <w:tbl>
    <w:tblPr>
      <w:tblW w:w="9529" w:type="dxa"/>
      <w:tblInd w:w="93" w:type="dxa"/>
      <w:tblLook w:val="04A0" w:firstRow="1" w:lastRow="0" w:firstColumn="1" w:lastColumn="0" w:noHBand="0" w:noVBand="1"/>
    </w:tblPr>
    <w:tblGrid>
      <w:gridCol w:w="2009"/>
      <w:gridCol w:w="4179"/>
      <w:gridCol w:w="1658"/>
      <w:gridCol w:w="1683"/>
    </w:tblGrid>
    <w:tr w:rsidR="003C0237" w:rsidRPr="00DD66E6" w:rsidTr="00C17796">
      <w:trPr>
        <w:trHeight w:val="300"/>
      </w:trPr>
      <w:tc>
        <w:tcPr>
          <w:tcW w:w="2009" w:type="dxa"/>
          <w:tcBorders>
            <w:top w:val="single" w:sz="4" w:space="0" w:color="C00000"/>
            <w:left w:val="single" w:sz="4" w:space="0" w:color="C00000"/>
            <w:bottom w:val="single" w:sz="4" w:space="0" w:color="C00000"/>
            <w:right w:val="single" w:sz="4" w:space="0" w:color="C00000"/>
          </w:tcBorders>
          <w:shd w:val="clear" w:color="auto" w:fill="auto"/>
          <w:vAlign w:val="bottom"/>
          <w:hideMark/>
        </w:tcPr>
        <w:p w:rsidR="003C0237" w:rsidRPr="00DD66E6" w:rsidRDefault="003C0237" w:rsidP="00DD66E6">
          <w:pPr>
            <w:spacing w:after="0" w:line="240" w:lineRule="auto"/>
            <w:jc w:val="center"/>
            <w:rPr>
              <w:rFonts w:ascii="Calibri" w:eastAsia="Times New Roman" w:hAnsi="Calibri" w:cs="Calibri"/>
              <w:color w:val="000000"/>
            </w:rPr>
          </w:pPr>
          <w:proofErr w:type="spellStart"/>
          <w:r w:rsidRPr="00DD66E6">
            <w:rPr>
              <w:rFonts w:ascii="Calibri" w:eastAsia="Times New Roman" w:hAnsi="Calibri" w:cs="Calibri"/>
              <w:color w:val="000000"/>
            </w:rPr>
            <w:t>Verzija</w:t>
          </w:r>
          <w:proofErr w:type="spellEnd"/>
          <w:r w:rsidRPr="00DD66E6">
            <w:rPr>
              <w:rFonts w:ascii="Calibri" w:eastAsia="Times New Roman" w:hAnsi="Calibri" w:cs="Calibri"/>
              <w:color w:val="000000"/>
            </w:rPr>
            <w:t>:</w:t>
          </w:r>
          <w:r w:rsidR="0050307D">
            <w:rPr>
              <w:rFonts w:ascii="Calibri" w:eastAsia="Times New Roman" w:hAnsi="Calibri" w:cs="Calibri"/>
              <w:color w:val="000000"/>
            </w:rPr>
            <w:t xml:space="preserve"> 2.0</w:t>
          </w:r>
        </w:p>
      </w:tc>
      <w:tc>
        <w:tcPr>
          <w:tcW w:w="4179" w:type="dxa"/>
          <w:tcBorders>
            <w:top w:val="single" w:sz="4" w:space="0" w:color="C00000"/>
            <w:left w:val="nil"/>
            <w:bottom w:val="single" w:sz="4" w:space="0" w:color="C00000"/>
            <w:right w:val="single" w:sz="4" w:space="0" w:color="C00000"/>
          </w:tcBorders>
          <w:shd w:val="clear" w:color="auto" w:fill="auto"/>
          <w:vAlign w:val="bottom"/>
          <w:hideMark/>
        </w:tcPr>
        <w:p w:rsidR="003C0237" w:rsidRPr="00DD66E6" w:rsidRDefault="003C0237" w:rsidP="00DD66E6">
          <w:pPr>
            <w:spacing w:after="0" w:line="240" w:lineRule="auto"/>
            <w:rPr>
              <w:rFonts w:ascii="Calibri" w:eastAsia="Times New Roman" w:hAnsi="Calibri" w:cs="Calibri"/>
              <w:color w:val="000000"/>
            </w:rPr>
          </w:pPr>
          <w:proofErr w:type="spellStart"/>
          <w:r>
            <w:rPr>
              <w:rFonts w:ascii="Calibri" w:eastAsia="Times New Roman" w:hAnsi="Calibri" w:cs="Calibri"/>
              <w:color w:val="000000"/>
            </w:rPr>
            <w:t>Voditelj</w:t>
          </w:r>
          <w:proofErr w:type="spellEnd"/>
          <w:r>
            <w:rPr>
              <w:rFonts w:ascii="Calibri" w:eastAsia="Times New Roman" w:hAnsi="Calibri" w:cs="Calibri"/>
              <w:color w:val="000000"/>
            </w:rPr>
            <w:t xml:space="preserve"> </w:t>
          </w:r>
          <w:proofErr w:type="spellStart"/>
          <w:r>
            <w:rPr>
              <w:rFonts w:ascii="Calibri" w:eastAsia="Times New Roman" w:hAnsi="Calibri" w:cs="Calibri"/>
              <w:color w:val="000000"/>
            </w:rPr>
            <w:t>projekta</w:t>
          </w:r>
          <w:proofErr w:type="spellEnd"/>
          <w:r>
            <w:rPr>
              <w:rFonts w:ascii="Calibri" w:eastAsia="Times New Roman" w:hAnsi="Calibri" w:cs="Calibri"/>
              <w:color w:val="000000"/>
            </w:rPr>
            <w:t>:</w:t>
          </w:r>
        </w:p>
      </w:tc>
      <w:tc>
        <w:tcPr>
          <w:tcW w:w="1658" w:type="dxa"/>
          <w:tcBorders>
            <w:top w:val="single" w:sz="4" w:space="0" w:color="C00000"/>
            <w:left w:val="single" w:sz="4" w:space="0" w:color="C00000"/>
            <w:bottom w:val="single" w:sz="4" w:space="0" w:color="C00000"/>
            <w:right w:val="single" w:sz="4" w:space="0" w:color="C00000"/>
          </w:tcBorders>
        </w:tcPr>
        <w:p w:rsidR="003C0237" w:rsidRDefault="003C0237" w:rsidP="00DD66E6">
          <w:pPr>
            <w:pStyle w:val="Footer"/>
            <w:jc w:val="center"/>
          </w:pPr>
          <w:r>
            <w:t>Datum:</w:t>
          </w:r>
        </w:p>
      </w:tc>
      <w:tc>
        <w:tcPr>
          <w:tcW w:w="1683" w:type="dxa"/>
          <w:vMerge w:val="restart"/>
          <w:tcBorders>
            <w:top w:val="single" w:sz="4" w:space="0" w:color="C00000"/>
            <w:left w:val="single" w:sz="4" w:space="0" w:color="C00000"/>
            <w:bottom w:val="single" w:sz="4" w:space="0" w:color="C00000"/>
            <w:right w:val="single" w:sz="4" w:space="0" w:color="C00000"/>
          </w:tcBorders>
          <w:shd w:val="clear" w:color="auto" w:fill="auto"/>
          <w:vAlign w:val="bottom"/>
          <w:hideMark/>
        </w:tcPr>
        <w:p w:rsidR="003C0237" w:rsidRDefault="009B1C8F" w:rsidP="00DD66E6">
          <w:pPr>
            <w:pStyle w:val="Footer"/>
            <w:jc w:val="center"/>
            <w:rPr>
              <w:noProof/>
            </w:rPr>
          </w:pPr>
          <w:sdt>
            <w:sdtPr>
              <w:id w:val="-39690706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="003C0237">
                <w:fldChar w:fldCharType="begin"/>
              </w:r>
              <w:r w:rsidR="003C0237">
                <w:instrText xml:space="preserve"> PAGE   \* MERGEFORMAT </w:instrText>
              </w:r>
              <w:r w:rsidR="003C0237">
                <w:fldChar w:fldCharType="separate"/>
              </w:r>
              <w:r w:rsidR="00657130">
                <w:rPr>
                  <w:noProof/>
                </w:rPr>
                <w:t>8</w:t>
              </w:r>
              <w:r w:rsidR="003C0237">
                <w:rPr>
                  <w:noProof/>
                </w:rPr>
                <w:fldChar w:fldCharType="end"/>
              </w:r>
            </w:sdtContent>
          </w:sdt>
        </w:p>
        <w:p w:rsidR="003C0237" w:rsidRPr="00DD66E6" w:rsidRDefault="003C0237" w:rsidP="00DD66E6">
          <w:pPr>
            <w:spacing w:after="0" w:line="240" w:lineRule="auto"/>
            <w:jc w:val="center"/>
            <w:rPr>
              <w:rFonts w:ascii="Calibri" w:eastAsia="Times New Roman" w:hAnsi="Calibri" w:cs="Calibri"/>
              <w:color w:val="000000"/>
              <w:sz w:val="20"/>
              <w:szCs w:val="20"/>
            </w:rPr>
          </w:pPr>
        </w:p>
      </w:tc>
    </w:tr>
    <w:tr w:rsidR="003C0237" w:rsidRPr="00DD66E6" w:rsidTr="00C17796">
      <w:trPr>
        <w:trHeight w:val="300"/>
      </w:trPr>
      <w:tc>
        <w:tcPr>
          <w:tcW w:w="2009" w:type="dxa"/>
          <w:tcBorders>
            <w:top w:val="single" w:sz="4" w:space="0" w:color="C00000"/>
            <w:left w:val="single" w:sz="4" w:space="0" w:color="C00000"/>
            <w:bottom w:val="single" w:sz="4" w:space="0" w:color="C00000"/>
            <w:right w:val="single" w:sz="4" w:space="0" w:color="C00000"/>
          </w:tcBorders>
          <w:shd w:val="clear" w:color="auto" w:fill="auto"/>
          <w:vAlign w:val="bottom"/>
          <w:hideMark/>
        </w:tcPr>
        <w:p w:rsidR="003C0237" w:rsidRPr="00DD66E6" w:rsidRDefault="003C0237" w:rsidP="00DD66E6">
          <w:pPr>
            <w:spacing w:after="0" w:line="240" w:lineRule="auto"/>
            <w:jc w:val="center"/>
            <w:rPr>
              <w:rFonts w:ascii="Calibri" w:eastAsia="Times New Roman" w:hAnsi="Calibri" w:cs="Calibri"/>
              <w:color w:val="000000"/>
            </w:rPr>
          </w:pPr>
          <w:r>
            <w:rPr>
              <w:rFonts w:ascii="Calibri" w:eastAsia="Times New Roman" w:hAnsi="Calibri" w:cs="Calibri"/>
              <w:color w:val="000000"/>
            </w:rPr>
            <w:t>PB_6</w:t>
          </w:r>
        </w:p>
      </w:tc>
      <w:tc>
        <w:tcPr>
          <w:tcW w:w="4179" w:type="dxa"/>
          <w:tcBorders>
            <w:top w:val="nil"/>
            <w:left w:val="nil"/>
            <w:bottom w:val="single" w:sz="4" w:space="0" w:color="C00000"/>
            <w:right w:val="single" w:sz="4" w:space="0" w:color="C00000"/>
          </w:tcBorders>
          <w:shd w:val="clear" w:color="auto" w:fill="auto"/>
          <w:vAlign w:val="bottom"/>
          <w:hideMark/>
        </w:tcPr>
        <w:p w:rsidR="003C0237" w:rsidRPr="00DD66E6" w:rsidRDefault="003C0237" w:rsidP="00DD66E6">
          <w:pPr>
            <w:spacing w:after="0" w:line="240" w:lineRule="auto"/>
            <w:rPr>
              <w:rFonts w:ascii="Calibri" w:eastAsia="Times New Roman" w:hAnsi="Calibri" w:cs="Calibri"/>
              <w:color w:val="000000"/>
            </w:rPr>
          </w:pPr>
          <w:proofErr w:type="spellStart"/>
          <w:r w:rsidRPr="00DD66E6">
            <w:rPr>
              <w:rFonts w:ascii="Calibri" w:eastAsia="Times New Roman" w:hAnsi="Calibri" w:cs="Calibri"/>
              <w:color w:val="000000"/>
            </w:rPr>
            <w:t>Lidija</w:t>
          </w:r>
          <w:proofErr w:type="spellEnd"/>
          <w:r w:rsidRPr="00DD66E6">
            <w:rPr>
              <w:rFonts w:ascii="Calibri" w:eastAsia="Times New Roman" w:hAnsi="Calibri" w:cs="Calibri"/>
              <w:color w:val="000000"/>
            </w:rPr>
            <w:t xml:space="preserve"> </w:t>
          </w:r>
          <w:proofErr w:type="spellStart"/>
          <w:r w:rsidRPr="00DD66E6">
            <w:rPr>
              <w:rFonts w:ascii="Calibri" w:eastAsia="Times New Roman" w:hAnsi="Calibri" w:cs="Calibri"/>
              <w:color w:val="000000"/>
            </w:rPr>
            <w:t>Lastave</w:t>
          </w:r>
          <w:r>
            <w:rPr>
              <w:rFonts w:ascii="Calibri" w:eastAsia="Times New Roman" w:hAnsi="Calibri" w:cs="Calibri"/>
              <w:color w:val="000000"/>
            </w:rPr>
            <w:t>c</w:t>
          </w:r>
          <w:proofErr w:type="spellEnd"/>
        </w:p>
      </w:tc>
      <w:tc>
        <w:tcPr>
          <w:tcW w:w="1658" w:type="dxa"/>
          <w:tcBorders>
            <w:top w:val="single" w:sz="4" w:space="0" w:color="C00000"/>
            <w:left w:val="single" w:sz="4" w:space="0" w:color="C00000"/>
            <w:bottom w:val="single" w:sz="4" w:space="0" w:color="C00000"/>
            <w:right w:val="single" w:sz="4" w:space="0" w:color="C00000"/>
          </w:tcBorders>
        </w:tcPr>
        <w:p w:rsidR="003C0237" w:rsidRPr="00DD66E6" w:rsidRDefault="0050307D" w:rsidP="0050307D">
          <w:pPr>
            <w:spacing w:after="0" w:line="240" w:lineRule="auto"/>
            <w:jc w:val="center"/>
            <w:rPr>
              <w:rFonts w:ascii="Calibri" w:eastAsia="Times New Roman" w:hAnsi="Calibri" w:cs="Calibri"/>
              <w:color w:val="000000"/>
              <w:sz w:val="20"/>
              <w:szCs w:val="20"/>
            </w:rPr>
          </w:pPr>
          <w:r>
            <w:rPr>
              <w:rFonts w:ascii="Calibri" w:eastAsia="Times New Roman" w:hAnsi="Calibri" w:cs="Calibri"/>
              <w:color w:val="000000"/>
              <w:sz w:val="20"/>
              <w:szCs w:val="20"/>
            </w:rPr>
            <w:t>02</w:t>
          </w:r>
          <w:r w:rsidR="003C0237">
            <w:rPr>
              <w:rFonts w:ascii="Calibri" w:eastAsia="Times New Roman" w:hAnsi="Calibri" w:cs="Calibri"/>
              <w:color w:val="000000"/>
              <w:sz w:val="20"/>
              <w:szCs w:val="20"/>
            </w:rPr>
            <w:t>.0</w:t>
          </w:r>
          <w:r>
            <w:rPr>
              <w:rFonts w:ascii="Calibri" w:eastAsia="Times New Roman" w:hAnsi="Calibri" w:cs="Calibri"/>
              <w:color w:val="000000"/>
              <w:sz w:val="20"/>
              <w:szCs w:val="20"/>
            </w:rPr>
            <w:t>5</w:t>
          </w:r>
          <w:r w:rsidR="003C0237">
            <w:rPr>
              <w:rFonts w:ascii="Calibri" w:eastAsia="Times New Roman" w:hAnsi="Calibri" w:cs="Calibri"/>
              <w:color w:val="000000"/>
              <w:sz w:val="20"/>
              <w:szCs w:val="20"/>
            </w:rPr>
            <w:t>.2014.</w:t>
          </w:r>
        </w:p>
      </w:tc>
      <w:tc>
        <w:tcPr>
          <w:tcW w:w="1683" w:type="dxa"/>
          <w:vMerge/>
          <w:tcBorders>
            <w:top w:val="single" w:sz="4" w:space="0" w:color="C00000"/>
            <w:left w:val="single" w:sz="4" w:space="0" w:color="C00000"/>
            <w:bottom w:val="single" w:sz="4" w:space="0" w:color="C00000"/>
            <w:right w:val="single" w:sz="4" w:space="0" w:color="C00000"/>
          </w:tcBorders>
          <w:vAlign w:val="center"/>
          <w:hideMark/>
        </w:tcPr>
        <w:p w:rsidR="003C0237" w:rsidRPr="00DD66E6" w:rsidRDefault="003C0237" w:rsidP="00DD66E6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</w:rPr>
          </w:pPr>
        </w:p>
      </w:tc>
    </w:tr>
  </w:tbl>
  <w:p w:rsidR="003C0237" w:rsidRDefault="003C02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1C8F" w:rsidRDefault="009B1C8F" w:rsidP="00DD66E6">
      <w:pPr>
        <w:spacing w:after="0" w:line="240" w:lineRule="auto"/>
      </w:pPr>
      <w:r>
        <w:separator/>
      </w:r>
    </w:p>
  </w:footnote>
  <w:footnote w:type="continuationSeparator" w:id="0">
    <w:p w:rsidR="009B1C8F" w:rsidRDefault="009B1C8F" w:rsidP="00DD66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237" w:rsidRDefault="003C023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8B155D" wp14:editId="21BF7F9B">
              <wp:simplePos x="0" y="0"/>
              <wp:positionH relativeFrom="column">
                <wp:posOffset>-313200</wp:posOffset>
              </wp:positionH>
              <wp:positionV relativeFrom="paragraph">
                <wp:posOffset>240533</wp:posOffset>
              </wp:positionV>
              <wp:extent cx="6659593" cy="0"/>
              <wp:effectExtent l="38100" t="19050" r="65405" b="1143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59593" cy="0"/>
                      </a:xfrm>
                      <a:prstGeom prst="line">
                        <a:avLst/>
                      </a:prstGeom>
                      <a:ln w="12700"/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65pt,18.95pt" to="499.7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" strokecolor="#bc4542 [3045]" strokeweight="1pt">
              <v:shadow on="t" color="black" opacity="26214f" origin=",-.5" offset="0,3pt"/>
            </v:line>
          </w:pict>
        </mc:Fallback>
      </mc:AlternateContent>
    </w:r>
    <w:r w:rsidRPr="00DD66E6">
      <w:t xml:space="preserve">FOI                          </w:t>
    </w:r>
    <w:r>
      <w:t xml:space="preserve">          </w:t>
    </w:r>
    <w:r w:rsidRPr="00DD66E6">
      <w:t xml:space="preserve">            </w:t>
    </w:r>
    <w:proofErr w:type="spellStart"/>
    <w:r w:rsidRPr="00DD66E6">
      <w:rPr>
        <w:sz w:val="24"/>
        <w:szCs w:val="24"/>
      </w:rPr>
      <w:t>Projek</w:t>
    </w:r>
    <w:r>
      <w:rPr>
        <w:sz w:val="24"/>
        <w:szCs w:val="24"/>
      </w:rPr>
      <w:t>at</w:t>
    </w:r>
    <w:proofErr w:type="spellEnd"/>
    <w:r w:rsidRPr="00DD66E6">
      <w:rPr>
        <w:sz w:val="24"/>
        <w:szCs w:val="24"/>
      </w:rPr>
      <w:t xml:space="preserve"> </w:t>
    </w:r>
    <w:proofErr w:type="spellStart"/>
    <w:r w:rsidRPr="00DD66E6">
      <w:rPr>
        <w:sz w:val="24"/>
        <w:szCs w:val="24"/>
      </w:rPr>
      <w:t>razvoja</w:t>
    </w:r>
    <w:proofErr w:type="spellEnd"/>
    <w:r w:rsidRPr="00DD66E6">
      <w:rPr>
        <w:sz w:val="24"/>
        <w:szCs w:val="24"/>
      </w:rPr>
      <w:t xml:space="preserve"> </w:t>
    </w:r>
    <w:proofErr w:type="spellStart"/>
    <w:proofErr w:type="gramStart"/>
    <w:r>
      <w:rPr>
        <w:sz w:val="24"/>
        <w:szCs w:val="24"/>
      </w:rPr>
      <w:t>aplikacij</w:t>
    </w:r>
    <w:r w:rsidR="0050307D">
      <w:rPr>
        <w:sz w:val="24"/>
        <w:szCs w:val="24"/>
      </w:rPr>
      <w:t>e</w:t>
    </w:r>
    <w:proofErr w:type="spellEnd"/>
    <w:r>
      <w:rPr>
        <w:sz w:val="24"/>
        <w:szCs w:val="24"/>
      </w:rPr>
      <w:t xml:space="preserve"> </w:t>
    </w:r>
    <w:r w:rsidRPr="00DD66E6">
      <w:rPr>
        <w:sz w:val="24"/>
        <w:szCs w:val="24"/>
      </w:rPr>
      <w:t xml:space="preserve"> e</w:t>
    </w:r>
    <w:proofErr w:type="gramEnd"/>
    <w:r w:rsidRPr="00DD66E6">
      <w:rPr>
        <w:sz w:val="24"/>
        <w:szCs w:val="24"/>
      </w:rPr>
      <w:t>-</w:t>
    </w:r>
    <w:proofErr w:type="spellStart"/>
    <w:r w:rsidRPr="00DD66E6">
      <w:rPr>
        <w:sz w:val="24"/>
        <w:szCs w:val="24"/>
      </w:rPr>
      <w:t>Inspektor</w:t>
    </w:r>
    <w:proofErr w:type="spellEnd"/>
    <w:r w:rsidRPr="00DD66E6">
      <w:t xml:space="preserve">          </w:t>
    </w:r>
    <w:r>
      <w:t xml:space="preserve">                  </w:t>
    </w:r>
    <w:r w:rsidRPr="00DD66E6">
      <w:t xml:space="preserve"> Tim: Plan B</w:t>
    </w:r>
    <w:r>
      <w:t xml:space="preserve"> (T27)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76C9D"/>
    <w:multiLevelType w:val="hybridMultilevel"/>
    <w:tmpl w:val="E1C6242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1196E"/>
    <w:multiLevelType w:val="hybridMultilevel"/>
    <w:tmpl w:val="9992E8A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D291D2D"/>
    <w:multiLevelType w:val="multilevel"/>
    <w:tmpl w:val="3D58AB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11440488"/>
    <w:multiLevelType w:val="hybridMultilevel"/>
    <w:tmpl w:val="0770AFC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8A41B6"/>
    <w:multiLevelType w:val="hybridMultilevel"/>
    <w:tmpl w:val="C79C23D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1950E6"/>
    <w:multiLevelType w:val="hybridMultilevel"/>
    <w:tmpl w:val="774E8946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C202707"/>
    <w:multiLevelType w:val="multilevel"/>
    <w:tmpl w:val="3D58AB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24FD2E46"/>
    <w:multiLevelType w:val="hybridMultilevel"/>
    <w:tmpl w:val="8B2E0798"/>
    <w:lvl w:ilvl="0" w:tplc="F842ACE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06160C"/>
    <w:multiLevelType w:val="hybridMultilevel"/>
    <w:tmpl w:val="04CE95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CEE5757"/>
    <w:multiLevelType w:val="hybridMultilevel"/>
    <w:tmpl w:val="52B09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D719AD"/>
    <w:multiLevelType w:val="hybridMultilevel"/>
    <w:tmpl w:val="A4560D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EC372A"/>
    <w:multiLevelType w:val="multilevel"/>
    <w:tmpl w:val="3D58AB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32103BCA"/>
    <w:multiLevelType w:val="hybridMultilevel"/>
    <w:tmpl w:val="36BC3B8C"/>
    <w:lvl w:ilvl="0" w:tplc="BBF89E60">
      <w:start w:val="28"/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3DE02E0"/>
    <w:multiLevelType w:val="hybridMultilevel"/>
    <w:tmpl w:val="6F101232"/>
    <w:lvl w:ilvl="0" w:tplc="041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5787AC1"/>
    <w:multiLevelType w:val="multilevel"/>
    <w:tmpl w:val="3D58AB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>
    <w:nsid w:val="36227986"/>
    <w:multiLevelType w:val="hybridMultilevel"/>
    <w:tmpl w:val="A25E9C62"/>
    <w:lvl w:ilvl="0" w:tplc="041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373D59CD"/>
    <w:multiLevelType w:val="hybridMultilevel"/>
    <w:tmpl w:val="53764D06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26346E"/>
    <w:multiLevelType w:val="multilevel"/>
    <w:tmpl w:val="D12060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8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>
    <w:nsid w:val="40025E71"/>
    <w:multiLevelType w:val="hybridMultilevel"/>
    <w:tmpl w:val="A4B2DB4E"/>
    <w:lvl w:ilvl="0" w:tplc="B74A2130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363904"/>
    <w:multiLevelType w:val="hybridMultilevel"/>
    <w:tmpl w:val="B7DCE038"/>
    <w:lvl w:ilvl="0" w:tplc="041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EFB27B6"/>
    <w:multiLevelType w:val="hybridMultilevel"/>
    <w:tmpl w:val="7110DCB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6460F91"/>
    <w:multiLevelType w:val="hybridMultilevel"/>
    <w:tmpl w:val="7EAAB6B4"/>
    <w:lvl w:ilvl="0" w:tplc="3968923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7BE5E3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93B71B0"/>
    <w:multiLevelType w:val="hybridMultilevel"/>
    <w:tmpl w:val="56CEA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0005C4"/>
    <w:multiLevelType w:val="hybridMultilevel"/>
    <w:tmpl w:val="4220179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C160C77"/>
    <w:multiLevelType w:val="hybridMultilevel"/>
    <w:tmpl w:val="53764D06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2524F3"/>
    <w:multiLevelType w:val="hybridMultilevel"/>
    <w:tmpl w:val="204C62A2"/>
    <w:lvl w:ilvl="0" w:tplc="AB9AAC3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137CD1"/>
    <w:multiLevelType w:val="multilevel"/>
    <w:tmpl w:val="3D58AB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>
    <w:nsid w:val="604C1104"/>
    <w:multiLevelType w:val="hybridMultilevel"/>
    <w:tmpl w:val="E85C9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11A7385"/>
    <w:multiLevelType w:val="hybridMultilevel"/>
    <w:tmpl w:val="05C83F02"/>
    <w:lvl w:ilvl="0" w:tplc="3968923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325560F"/>
    <w:multiLevelType w:val="hybridMultilevel"/>
    <w:tmpl w:val="6A06C93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FA365E"/>
    <w:multiLevelType w:val="hybridMultilevel"/>
    <w:tmpl w:val="C13E1C8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253371"/>
    <w:multiLevelType w:val="hybridMultilevel"/>
    <w:tmpl w:val="687CDE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2A57A03"/>
    <w:multiLevelType w:val="multilevel"/>
    <w:tmpl w:val="3D58AB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4">
    <w:nsid w:val="73960577"/>
    <w:multiLevelType w:val="hybridMultilevel"/>
    <w:tmpl w:val="2E14237E"/>
    <w:lvl w:ilvl="0" w:tplc="63F87C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3BD657E"/>
    <w:multiLevelType w:val="hybridMultilevel"/>
    <w:tmpl w:val="63422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42B6E15"/>
    <w:multiLevelType w:val="multilevel"/>
    <w:tmpl w:val="3D58AB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7">
    <w:nsid w:val="7C3C5B74"/>
    <w:multiLevelType w:val="multilevel"/>
    <w:tmpl w:val="67746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D381868"/>
    <w:multiLevelType w:val="hybridMultilevel"/>
    <w:tmpl w:val="20F479A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26"/>
  </w:num>
  <w:num w:numId="3">
    <w:abstractNumId w:val="7"/>
  </w:num>
  <w:num w:numId="4">
    <w:abstractNumId w:val="28"/>
  </w:num>
  <w:num w:numId="5">
    <w:abstractNumId w:val="10"/>
  </w:num>
  <w:num w:numId="6">
    <w:abstractNumId w:val="35"/>
  </w:num>
  <w:num w:numId="7">
    <w:abstractNumId w:val="31"/>
  </w:num>
  <w:num w:numId="8">
    <w:abstractNumId w:val="9"/>
  </w:num>
  <w:num w:numId="9">
    <w:abstractNumId w:val="4"/>
  </w:num>
  <w:num w:numId="10">
    <w:abstractNumId w:val="17"/>
  </w:num>
  <w:num w:numId="11">
    <w:abstractNumId w:val="30"/>
  </w:num>
  <w:num w:numId="12">
    <w:abstractNumId w:val="12"/>
  </w:num>
  <w:num w:numId="13">
    <w:abstractNumId w:val="18"/>
  </w:num>
  <w:num w:numId="14">
    <w:abstractNumId w:val="34"/>
  </w:num>
  <w:num w:numId="15">
    <w:abstractNumId w:val="23"/>
  </w:num>
  <w:num w:numId="16">
    <w:abstractNumId w:val="13"/>
  </w:num>
  <w:num w:numId="17">
    <w:abstractNumId w:val="19"/>
  </w:num>
  <w:num w:numId="18">
    <w:abstractNumId w:val="21"/>
  </w:num>
  <w:num w:numId="19">
    <w:abstractNumId w:val="15"/>
  </w:num>
  <w:num w:numId="20">
    <w:abstractNumId w:val="22"/>
  </w:num>
  <w:num w:numId="21">
    <w:abstractNumId w:val="1"/>
  </w:num>
  <w:num w:numId="22">
    <w:abstractNumId w:val="24"/>
  </w:num>
  <w:num w:numId="23">
    <w:abstractNumId w:val="32"/>
  </w:num>
  <w:num w:numId="24">
    <w:abstractNumId w:val="20"/>
  </w:num>
  <w:num w:numId="25">
    <w:abstractNumId w:val="8"/>
  </w:num>
  <w:num w:numId="26">
    <w:abstractNumId w:val="38"/>
  </w:num>
  <w:num w:numId="27">
    <w:abstractNumId w:val="5"/>
  </w:num>
  <w:num w:numId="28">
    <w:abstractNumId w:val="29"/>
  </w:num>
  <w:num w:numId="29">
    <w:abstractNumId w:val="3"/>
  </w:num>
  <w:num w:numId="30">
    <w:abstractNumId w:val="2"/>
  </w:num>
  <w:num w:numId="31">
    <w:abstractNumId w:val="11"/>
  </w:num>
  <w:num w:numId="32">
    <w:abstractNumId w:val="6"/>
  </w:num>
  <w:num w:numId="33">
    <w:abstractNumId w:val="14"/>
  </w:num>
  <w:num w:numId="34">
    <w:abstractNumId w:val="36"/>
  </w:num>
  <w:num w:numId="35">
    <w:abstractNumId w:val="16"/>
  </w:num>
  <w:num w:numId="36">
    <w:abstractNumId w:val="25"/>
  </w:num>
  <w:num w:numId="37">
    <w:abstractNumId w:val="0"/>
  </w:num>
  <w:num w:numId="38">
    <w:abstractNumId w:val="33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E76"/>
    <w:rsid w:val="0001752D"/>
    <w:rsid w:val="00037F68"/>
    <w:rsid w:val="00050065"/>
    <w:rsid w:val="0005182F"/>
    <w:rsid w:val="0006286C"/>
    <w:rsid w:val="0007749C"/>
    <w:rsid w:val="00085043"/>
    <w:rsid w:val="000E06E2"/>
    <w:rsid w:val="000F59DC"/>
    <w:rsid w:val="001335A6"/>
    <w:rsid w:val="001417DD"/>
    <w:rsid w:val="00180EA2"/>
    <w:rsid w:val="00186D12"/>
    <w:rsid w:val="001A31AE"/>
    <w:rsid w:val="001B2592"/>
    <w:rsid w:val="001C6A43"/>
    <w:rsid w:val="001E0B58"/>
    <w:rsid w:val="001E6E6D"/>
    <w:rsid w:val="001F0BE0"/>
    <w:rsid w:val="00204B15"/>
    <w:rsid w:val="0020667B"/>
    <w:rsid w:val="00225417"/>
    <w:rsid w:val="00233C40"/>
    <w:rsid w:val="00234F6D"/>
    <w:rsid w:val="00236D3D"/>
    <w:rsid w:val="002409E3"/>
    <w:rsid w:val="00274B26"/>
    <w:rsid w:val="002944D3"/>
    <w:rsid w:val="002A4B1C"/>
    <w:rsid w:val="002B00E6"/>
    <w:rsid w:val="002D6D55"/>
    <w:rsid w:val="003210AF"/>
    <w:rsid w:val="00330DD7"/>
    <w:rsid w:val="00332915"/>
    <w:rsid w:val="003830DB"/>
    <w:rsid w:val="0039739E"/>
    <w:rsid w:val="003B437A"/>
    <w:rsid w:val="003C0237"/>
    <w:rsid w:val="003F13CE"/>
    <w:rsid w:val="00421E99"/>
    <w:rsid w:val="004252D6"/>
    <w:rsid w:val="0043040A"/>
    <w:rsid w:val="004528D0"/>
    <w:rsid w:val="004542BC"/>
    <w:rsid w:val="004617FD"/>
    <w:rsid w:val="004758EB"/>
    <w:rsid w:val="00502004"/>
    <w:rsid w:val="0050307D"/>
    <w:rsid w:val="00530817"/>
    <w:rsid w:val="00535D46"/>
    <w:rsid w:val="00556FD3"/>
    <w:rsid w:val="0056241C"/>
    <w:rsid w:val="0056393F"/>
    <w:rsid w:val="005803BC"/>
    <w:rsid w:val="00580546"/>
    <w:rsid w:val="00592913"/>
    <w:rsid w:val="005940BD"/>
    <w:rsid w:val="00596407"/>
    <w:rsid w:val="005C173D"/>
    <w:rsid w:val="005C4892"/>
    <w:rsid w:val="005C550B"/>
    <w:rsid w:val="00635FA5"/>
    <w:rsid w:val="00650183"/>
    <w:rsid w:val="00654707"/>
    <w:rsid w:val="00657130"/>
    <w:rsid w:val="00677F23"/>
    <w:rsid w:val="00680A7D"/>
    <w:rsid w:val="006837FD"/>
    <w:rsid w:val="00686C8A"/>
    <w:rsid w:val="006A2294"/>
    <w:rsid w:val="006B2B58"/>
    <w:rsid w:val="006B4949"/>
    <w:rsid w:val="006B5547"/>
    <w:rsid w:val="006F7EA8"/>
    <w:rsid w:val="00721FF5"/>
    <w:rsid w:val="0076005C"/>
    <w:rsid w:val="00760C14"/>
    <w:rsid w:val="00762DC7"/>
    <w:rsid w:val="00771099"/>
    <w:rsid w:val="00771918"/>
    <w:rsid w:val="007826FF"/>
    <w:rsid w:val="0079086A"/>
    <w:rsid w:val="007A54F6"/>
    <w:rsid w:val="00810EA0"/>
    <w:rsid w:val="00814B72"/>
    <w:rsid w:val="00844B35"/>
    <w:rsid w:val="00883982"/>
    <w:rsid w:val="0088759A"/>
    <w:rsid w:val="008922D6"/>
    <w:rsid w:val="00914409"/>
    <w:rsid w:val="009242CA"/>
    <w:rsid w:val="00927464"/>
    <w:rsid w:val="009359C8"/>
    <w:rsid w:val="00936CA9"/>
    <w:rsid w:val="00937CAF"/>
    <w:rsid w:val="009819CF"/>
    <w:rsid w:val="009877C1"/>
    <w:rsid w:val="00987D50"/>
    <w:rsid w:val="009A6004"/>
    <w:rsid w:val="009B1C8F"/>
    <w:rsid w:val="009E0631"/>
    <w:rsid w:val="009E4BC4"/>
    <w:rsid w:val="00A02A2F"/>
    <w:rsid w:val="00A10822"/>
    <w:rsid w:val="00A210CD"/>
    <w:rsid w:val="00A451C2"/>
    <w:rsid w:val="00A97E3D"/>
    <w:rsid w:val="00AA1E76"/>
    <w:rsid w:val="00AD1272"/>
    <w:rsid w:val="00AD2E59"/>
    <w:rsid w:val="00AD4526"/>
    <w:rsid w:val="00AF2523"/>
    <w:rsid w:val="00B044E8"/>
    <w:rsid w:val="00B106FE"/>
    <w:rsid w:val="00B1357F"/>
    <w:rsid w:val="00B37B3A"/>
    <w:rsid w:val="00B63C26"/>
    <w:rsid w:val="00B72446"/>
    <w:rsid w:val="00B90850"/>
    <w:rsid w:val="00BD1E55"/>
    <w:rsid w:val="00BD5C0D"/>
    <w:rsid w:val="00C10D9E"/>
    <w:rsid w:val="00C141E0"/>
    <w:rsid w:val="00C17796"/>
    <w:rsid w:val="00C23A90"/>
    <w:rsid w:val="00C31D01"/>
    <w:rsid w:val="00C5005B"/>
    <w:rsid w:val="00C61FFE"/>
    <w:rsid w:val="00C63F5E"/>
    <w:rsid w:val="00C739A4"/>
    <w:rsid w:val="00C93852"/>
    <w:rsid w:val="00CA5EEE"/>
    <w:rsid w:val="00CB2181"/>
    <w:rsid w:val="00CB727D"/>
    <w:rsid w:val="00CC6AB2"/>
    <w:rsid w:val="00D056CC"/>
    <w:rsid w:val="00D366DD"/>
    <w:rsid w:val="00D44E46"/>
    <w:rsid w:val="00D53FB9"/>
    <w:rsid w:val="00D570BA"/>
    <w:rsid w:val="00D626C2"/>
    <w:rsid w:val="00D6658F"/>
    <w:rsid w:val="00D66AC8"/>
    <w:rsid w:val="00D81F4D"/>
    <w:rsid w:val="00DA1B0C"/>
    <w:rsid w:val="00DA1D15"/>
    <w:rsid w:val="00DA2468"/>
    <w:rsid w:val="00DC3748"/>
    <w:rsid w:val="00DC76C8"/>
    <w:rsid w:val="00DD3558"/>
    <w:rsid w:val="00DD66E6"/>
    <w:rsid w:val="00DE02A8"/>
    <w:rsid w:val="00E01547"/>
    <w:rsid w:val="00E37D1C"/>
    <w:rsid w:val="00E6061A"/>
    <w:rsid w:val="00E842B9"/>
    <w:rsid w:val="00E857CA"/>
    <w:rsid w:val="00E908CD"/>
    <w:rsid w:val="00EB6281"/>
    <w:rsid w:val="00EC0CFF"/>
    <w:rsid w:val="00EC400B"/>
    <w:rsid w:val="00EE4EC1"/>
    <w:rsid w:val="00F31E00"/>
    <w:rsid w:val="00F35D4D"/>
    <w:rsid w:val="00F85F9E"/>
    <w:rsid w:val="00F97757"/>
    <w:rsid w:val="00FC4825"/>
    <w:rsid w:val="00FD38B7"/>
    <w:rsid w:val="00FD69A1"/>
    <w:rsid w:val="00FF1043"/>
    <w:rsid w:val="00FF14FF"/>
    <w:rsid w:val="00FF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E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E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A1E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1E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A1E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1E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4542B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542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41E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5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6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6E6"/>
  </w:style>
  <w:style w:type="paragraph" w:styleId="Footer">
    <w:name w:val="footer"/>
    <w:basedOn w:val="Normal"/>
    <w:link w:val="FooterChar"/>
    <w:uiPriority w:val="99"/>
    <w:unhideWhenUsed/>
    <w:rsid w:val="00DD6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6E6"/>
  </w:style>
  <w:style w:type="paragraph" w:styleId="TOC1">
    <w:name w:val="toc 1"/>
    <w:basedOn w:val="Normal"/>
    <w:next w:val="Normal"/>
    <w:autoRedefine/>
    <w:uiPriority w:val="39"/>
    <w:unhideWhenUsed/>
    <w:rsid w:val="00FF14F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F14FF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E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E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A1E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1E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A1E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1E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4542B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542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41E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5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6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6E6"/>
  </w:style>
  <w:style w:type="paragraph" w:styleId="Footer">
    <w:name w:val="footer"/>
    <w:basedOn w:val="Normal"/>
    <w:link w:val="FooterChar"/>
    <w:uiPriority w:val="99"/>
    <w:unhideWhenUsed/>
    <w:rsid w:val="00DD6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6E6"/>
  </w:style>
  <w:style w:type="paragraph" w:styleId="TOC1">
    <w:name w:val="toc 1"/>
    <w:basedOn w:val="Normal"/>
    <w:next w:val="Normal"/>
    <w:autoRedefine/>
    <w:uiPriority w:val="39"/>
    <w:unhideWhenUsed/>
    <w:rsid w:val="00FF14F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F14F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6505DC-1831-48F4-981D-9DC09B14C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12</Pages>
  <Words>2375</Words>
  <Characters>13541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Zlatko Stapić</dc:creator>
  <cp:lastModifiedBy>Lidija</cp:lastModifiedBy>
  <cp:revision>3</cp:revision>
  <dcterms:created xsi:type="dcterms:W3CDTF">2014-05-01T11:13:00Z</dcterms:created>
  <dcterms:modified xsi:type="dcterms:W3CDTF">2014-05-01T13:32:00Z</dcterms:modified>
</cp:coreProperties>
</file>