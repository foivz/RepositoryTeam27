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26" w:rsidRPr="00596407" w:rsidRDefault="00274B26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596407">
        <w:rPr>
          <w:rFonts w:cstheme="minorHAnsi"/>
          <w:b/>
          <w:sz w:val="40"/>
          <w:szCs w:val="40"/>
          <w:lang w:val="hr-HR"/>
        </w:rPr>
        <w:t>e-Inspektor</w:t>
      </w:r>
    </w:p>
    <w:p w:rsidR="00E37D1C" w:rsidRPr="00596407" w:rsidRDefault="00E37D1C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596407">
        <w:rPr>
          <w:rFonts w:cstheme="minorHAnsi"/>
          <w:b/>
          <w:sz w:val="40"/>
          <w:szCs w:val="40"/>
          <w:lang w:val="hr-HR"/>
        </w:rPr>
        <w:t>Plan razvoja projekta</w:t>
      </w:r>
    </w:p>
    <w:p w:rsidR="00FF270B" w:rsidRPr="00596407" w:rsidRDefault="00FF270B" w:rsidP="00E37D1C">
      <w:pPr>
        <w:jc w:val="right"/>
        <w:rPr>
          <w:rFonts w:cstheme="minorHAnsi"/>
          <w:sz w:val="36"/>
          <w:szCs w:val="36"/>
          <w:lang w:val="hr-HR"/>
        </w:rPr>
      </w:pPr>
      <w:r w:rsidRPr="00596407">
        <w:rPr>
          <w:rFonts w:cstheme="minorHAnsi"/>
          <w:sz w:val="36"/>
          <w:szCs w:val="36"/>
          <w:lang w:val="hr-HR"/>
        </w:rPr>
        <w:t xml:space="preserve">Verzija </w:t>
      </w:r>
      <w:r w:rsidR="00945D96">
        <w:rPr>
          <w:rFonts w:cstheme="minorHAnsi"/>
          <w:sz w:val="36"/>
          <w:szCs w:val="36"/>
          <w:lang w:val="hr-HR"/>
        </w:rPr>
        <w:t>2.0</w:t>
      </w:r>
    </w:p>
    <w:p w:rsidR="00FF270B" w:rsidRPr="00596407" w:rsidRDefault="00FF270B" w:rsidP="00E37D1C">
      <w:pPr>
        <w:jc w:val="right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0" w:name="_Toc156812160"/>
      <w:r w:rsidRPr="00596407">
        <w:rPr>
          <w:rFonts w:eastAsia="Times New Roman" w:cstheme="minorHAnsi"/>
          <w:b/>
          <w:sz w:val="32"/>
          <w:szCs w:val="32"/>
          <w:lang w:val="hr-HR"/>
        </w:rPr>
        <w:lastRenderedPageBreak/>
        <w:t>Povijest dokumenta</w:t>
      </w:r>
      <w:bookmarkEnd w:id="0"/>
    </w:p>
    <w:p w:rsidR="00FF270B" w:rsidRPr="00596407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123"/>
        <w:gridCol w:w="3119"/>
        <w:gridCol w:w="1842"/>
        <w:gridCol w:w="2419"/>
      </w:tblGrid>
      <w:tr w:rsidR="00FF270B" w:rsidRPr="00596407" w:rsidTr="00596407">
        <w:trPr>
          <w:cantSplit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Br.</w:t>
            </w: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Opis</w:t>
            </w: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Autori</w:t>
            </w: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1</w:t>
            </w: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1.0</w:t>
            </w: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Inicijalna verzija</w:t>
            </w: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21.03.2014</w:t>
            </w: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B87AB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2</w:t>
            </w:r>
          </w:p>
        </w:tc>
        <w:tc>
          <w:tcPr>
            <w:tcW w:w="1123" w:type="dxa"/>
          </w:tcPr>
          <w:p w:rsidR="00FF270B" w:rsidRPr="00596407" w:rsidRDefault="00B87AB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1.1</w:t>
            </w:r>
          </w:p>
        </w:tc>
        <w:tc>
          <w:tcPr>
            <w:tcW w:w="3119" w:type="dxa"/>
          </w:tcPr>
          <w:p w:rsidR="00FF270B" w:rsidRPr="00596407" w:rsidRDefault="00B87ABA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Izmjena plana_usklađivanje s prvom provjerom projekta</w:t>
            </w:r>
          </w:p>
        </w:tc>
        <w:tc>
          <w:tcPr>
            <w:tcW w:w="1842" w:type="dxa"/>
          </w:tcPr>
          <w:p w:rsidR="00FF270B" w:rsidRPr="00596407" w:rsidRDefault="00B87AB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14.04.2014.</w:t>
            </w:r>
          </w:p>
        </w:tc>
        <w:tc>
          <w:tcPr>
            <w:tcW w:w="2419" w:type="dxa"/>
          </w:tcPr>
          <w:p w:rsidR="00FF270B" w:rsidRPr="00596407" w:rsidRDefault="00B87ABA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945D96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3</w:t>
            </w:r>
          </w:p>
        </w:tc>
        <w:tc>
          <w:tcPr>
            <w:tcW w:w="1123" w:type="dxa"/>
          </w:tcPr>
          <w:p w:rsidR="00FF270B" w:rsidRPr="00596407" w:rsidRDefault="00945D96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2.0</w:t>
            </w:r>
          </w:p>
        </w:tc>
        <w:tc>
          <w:tcPr>
            <w:tcW w:w="3119" w:type="dxa"/>
          </w:tcPr>
          <w:p w:rsidR="00FF270B" w:rsidRPr="00596407" w:rsidRDefault="00945D96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Izmjenaplana temeljem smanjenja opsega projekta prema dogovoru sa prof. Švager na prvoj provjeri razvoja projekta</w:t>
            </w:r>
          </w:p>
        </w:tc>
        <w:tc>
          <w:tcPr>
            <w:tcW w:w="1842" w:type="dxa"/>
          </w:tcPr>
          <w:p w:rsidR="00FF270B" w:rsidRPr="00596407" w:rsidRDefault="00945D96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02.05.2014.</w:t>
            </w:r>
          </w:p>
        </w:tc>
        <w:tc>
          <w:tcPr>
            <w:tcW w:w="2419" w:type="dxa"/>
          </w:tcPr>
          <w:p w:rsidR="00FF270B" w:rsidRPr="00596407" w:rsidRDefault="00945D96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</w:tbl>
    <w:p w:rsidR="00FF270B" w:rsidRPr="00596407" w:rsidRDefault="00FF270B" w:rsidP="00FF270B">
      <w:pPr>
        <w:widowControl w:val="0"/>
        <w:spacing w:before="240" w:after="120" w:line="240" w:lineRule="atLeast"/>
        <w:outlineLvl w:val="1"/>
        <w:rPr>
          <w:rFonts w:eastAsia="Times New Roman" w:cstheme="minorHAnsi"/>
          <w:b/>
          <w:sz w:val="18"/>
          <w:szCs w:val="18"/>
          <w:lang w:val="hr-HR"/>
        </w:rPr>
      </w:pPr>
    </w:p>
    <w:p w:rsidR="00FF270B" w:rsidRPr="00596407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1" w:name="_Toc156812161"/>
      <w:r w:rsidRPr="00596407">
        <w:rPr>
          <w:rFonts w:eastAsia="Times New Roman" w:cstheme="minorHAnsi"/>
          <w:b/>
          <w:sz w:val="32"/>
          <w:szCs w:val="32"/>
          <w:lang w:val="hr-HR"/>
        </w:rPr>
        <w:t>Odobrenja</w:t>
      </w:r>
      <w:bookmarkEnd w:id="1"/>
    </w:p>
    <w:p w:rsidR="00FF270B" w:rsidRPr="00596407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6"/>
        <w:gridCol w:w="2063"/>
        <w:gridCol w:w="1764"/>
        <w:gridCol w:w="2376"/>
      </w:tblGrid>
      <w:tr w:rsidR="00FF270B" w:rsidRPr="00596407" w:rsidTr="00596407">
        <w:trPr>
          <w:cantSplit/>
        </w:trPr>
        <w:tc>
          <w:tcPr>
            <w:tcW w:w="1701" w:type="dxa"/>
          </w:tcPr>
          <w:p w:rsidR="00FF270B" w:rsidRPr="00596407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1276" w:type="dxa"/>
          </w:tcPr>
          <w:p w:rsidR="00FF270B" w:rsidRPr="00596407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2063" w:type="dxa"/>
          </w:tcPr>
          <w:p w:rsidR="00FF270B" w:rsidRPr="00596407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1764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  <w:tc>
          <w:tcPr>
            <w:tcW w:w="2376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Potpis</w:t>
            </w:r>
          </w:p>
        </w:tc>
      </w:tr>
      <w:tr w:rsidR="00FF270B" w:rsidRPr="00596407" w:rsidTr="00596407">
        <w:trPr>
          <w:cantSplit/>
        </w:trPr>
        <w:tc>
          <w:tcPr>
            <w:tcW w:w="1701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276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063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764" w:type="dxa"/>
            <w:vAlign w:val="center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376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FF270B" w:rsidRPr="00596407" w:rsidTr="00596407">
        <w:trPr>
          <w:cantSplit/>
        </w:trPr>
        <w:tc>
          <w:tcPr>
            <w:tcW w:w="1701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276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063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764" w:type="dxa"/>
            <w:vAlign w:val="center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376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FF270B" w:rsidRPr="00596407" w:rsidTr="00596407">
        <w:trPr>
          <w:cantSplit/>
        </w:trPr>
        <w:tc>
          <w:tcPr>
            <w:tcW w:w="1701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276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06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764" w:type="dxa"/>
            <w:vAlign w:val="center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376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FF270B" w:rsidRPr="00596407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18"/>
          <w:szCs w:val="18"/>
          <w:lang w:val="hr-HR"/>
        </w:rPr>
      </w:pPr>
    </w:p>
    <w:p w:rsidR="00D53FB9" w:rsidRPr="00596407" w:rsidRDefault="00D53FB9" w:rsidP="00D53FB9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r w:rsidRPr="00596407">
        <w:rPr>
          <w:rFonts w:eastAsia="Times New Roman" w:cstheme="minorHAnsi"/>
          <w:b/>
          <w:sz w:val="32"/>
          <w:szCs w:val="32"/>
          <w:lang w:val="hr-HR"/>
        </w:rPr>
        <w:t>Distribucija</w:t>
      </w:r>
    </w:p>
    <w:p w:rsidR="00D53FB9" w:rsidRPr="00596407" w:rsidRDefault="00D53FB9" w:rsidP="00D53FB9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20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7"/>
        <w:gridCol w:w="6120"/>
      </w:tblGrid>
      <w:tr w:rsidR="00D53FB9" w:rsidRPr="00596407" w:rsidTr="00596407">
        <w:trPr>
          <w:cantSplit/>
        </w:trPr>
        <w:tc>
          <w:tcPr>
            <w:tcW w:w="3087" w:type="dxa"/>
          </w:tcPr>
          <w:p w:rsidR="00D53FB9" w:rsidRPr="00596407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6120" w:type="dxa"/>
          </w:tcPr>
          <w:p w:rsidR="00D53FB9" w:rsidRPr="00596407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</w:tr>
      <w:tr w:rsidR="00D53FB9" w:rsidRPr="00596407" w:rsidTr="00596407">
        <w:trPr>
          <w:cantSplit/>
        </w:trPr>
        <w:tc>
          <w:tcPr>
            <w:tcW w:w="3087" w:type="dxa"/>
          </w:tcPr>
          <w:p w:rsidR="00D53FB9" w:rsidRPr="00596407" w:rsidRDefault="00225417" w:rsidP="00D53FB9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Porezna uprava RH</w:t>
            </w:r>
          </w:p>
        </w:tc>
        <w:tc>
          <w:tcPr>
            <w:tcW w:w="6120" w:type="dxa"/>
            <w:vAlign w:val="center"/>
          </w:tcPr>
          <w:p w:rsidR="00D53FB9" w:rsidRPr="00596407" w:rsidRDefault="00FF14FF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Vlasnik</w:t>
            </w:r>
            <w:r w:rsidR="00225417"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 projekta</w:t>
            </w:r>
          </w:p>
        </w:tc>
      </w:tr>
      <w:tr w:rsidR="00225417" w:rsidRPr="00596407" w:rsidTr="00596407">
        <w:trPr>
          <w:cantSplit/>
        </w:trPr>
        <w:tc>
          <w:tcPr>
            <w:tcW w:w="3087" w:type="dxa"/>
          </w:tcPr>
          <w:p w:rsidR="00225417" w:rsidRPr="00596407" w:rsidRDefault="00225417" w:rsidP="00596407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FOI</w:t>
            </w:r>
          </w:p>
        </w:tc>
        <w:tc>
          <w:tcPr>
            <w:tcW w:w="6120" w:type="dxa"/>
            <w:vAlign w:val="center"/>
          </w:tcPr>
          <w:p w:rsidR="00225417" w:rsidRPr="00596407" w:rsidRDefault="00945D96" w:rsidP="00FF14FF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Nadzor</w:t>
            </w:r>
          </w:p>
        </w:tc>
      </w:tr>
      <w:tr w:rsidR="00225417" w:rsidRPr="00596407" w:rsidTr="00596407">
        <w:trPr>
          <w:cantSplit/>
        </w:trPr>
        <w:tc>
          <w:tcPr>
            <w:tcW w:w="3087" w:type="dxa"/>
          </w:tcPr>
          <w:p w:rsidR="00225417" w:rsidRPr="00596407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Lidija Lastavec</w:t>
            </w:r>
          </w:p>
        </w:tc>
        <w:tc>
          <w:tcPr>
            <w:tcW w:w="6120" w:type="dxa"/>
            <w:vAlign w:val="center"/>
          </w:tcPr>
          <w:p w:rsidR="00225417" w:rsidRPr="00596407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Voditelj projekta</w:t>
            </w:r>
          </w:p>
        </w:tc>
      </w:tr>
    </w:tbl>
    <w:p w:rsidR="00225417" w:rsidRPr="00596407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</w:p>
    <w:p w:rsidR="00225417" w:rsidRPr="00596407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  <w:r w:rsidRPr="00596407">
        <w:rPr>
          <w:rFonts w:eastAsia="Times New Roman" w:cstheme="minorHAnsi"/>
          <w:b/>
          <w:sz w:val="36"/>
          <w:szCs w:val="36"/>
          <w:lang w:val="hr-HR"/>
        </w:rPr>
        <w:lastRenderedPageBreak/>
        <w:t>Sadržaj</w:t>
      </w: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36246" w:rsidRDefault="00FF14FF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r w:rsidRPr="00596407">
        <w:rPr>
          <w:rFonts w:cstheme="minorHAnsi"/>
          <w:b/>
          <w:sz w:val="40"/>
          <w:szCs w:val="40"/>
          <w:lang w:val="hr-HR"/>
        </w:rPr>
        <w:fldChar w:fldCharType="begin"/>
      </w:r>
      <w:r w:rsidRPr="00596407">
        <w:rPr>
          <w:rFonts w:cstheme="minorHAnsi"/>
          <w:b/>
          <w:sz w:val="40"/>
          <w:szCs w:val="40"/>
          <w:lang w:val="hr-HR"/>
        </w:rPr>
        <w:instrText xml:space="preserve"> TOC \o "1-3" \h \z \u </w:instrText>
      </w:r>
      <w:r w:rsidRPr="00596407">
        <w:rPr>
          <w:rFonts w:cstheme="minorHAnsi"/>
          <w:b/>
          <w:sz w:val="40"/>
          <w:szCs w:val="40"/>
          <w:lang w:val="hr-HR"/>
        </w:rPr>
        <w:fldChar w:fldCharType="separate"/>
      </w:r>
      <w:hyperlink w:anchor="_Toc386712690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1.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Uvod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_Toc386712690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4</w:t>
        </w:r>
        <w:r w:rsidR="00236246">
          <w:rPr>
            <w:noProof/>
            <w:webHidden/>
          </w:rPr>
          <w:fldChar w:fldCharType="end"/>
        </w:r>
      </w:hyperlink>
    </w:p>
    <w:p w:rsidR="00236246" w:rsidRDefault="00236246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691" w:history="1"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1.1.</w:t>
        </w:r>
        <w:r>
          <w:rPr>
            <w:rFonts w:eastAsiaTheme="minorEastAsia"/>
            <w:noProof/>
          </w:rPr>
          <w:tab/>
        </w:r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Cilj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_Toc386712691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6246" w:rsidRDefault="00236246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692" w:history="1"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1.2.</w:t>
        </w:r>
        <w:r>
          <w:rPr>
            <w:rFonts w:eastAsiaTheme="minorEastAsia"/>
            <w:noProof/>
          </w:rPr>
          <w:tab/>
        </w:r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Pravni okvir / Referentni dokumenti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_Toc386712692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6246" w:rsidRDefault="00236246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693" w:history="1"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1.3.</w:t>
        </w:r>
        <w:r>
          <w:rPr>
            <w:rFonts w:eastAsiaTheme="minorEastAsia"/>
            <w:noProof/>
          </w:rPr>
          <w:tab/>
        </w:r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Rječnik skraćenica i pojmova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_Toc386712693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6246" w:rsidRDefault="00236246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6712694" w:history="1"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2.</w:t>
        </w:r>
        <w:r>
          <w:rPr>
            <w:rFonts w:eastAsiaTheme="minorEastAsia"/>
            <w:noProof/>
          </w:rPr>
          <w:tab/>
        </w:r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Opis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_Toc386712694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6246" w:rsidRDefault="00236246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695" w:history="1"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2.1.</w:t>
        </w:r>
        <w:r>
          <w:rPr>
            <w:rFonts w:eastAsiaTheme="minorEastAsia"/>
            <w:noProof/>
          </w:rPr>
          <w:tab/>
        </w:r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Cilj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_Toc386712695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6246" w:rsidRDefault="00236246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696" w:history="1"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2.2.</w:t>
        </w:r>
        <w:r>
          <w:rPr>
            <w:rFonts w:eastAsiaTheme="minorEastAsia"/>
            <w:noProof/>
          </w:rPr>
          <w:tab/>
        </w:r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Opseg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_Toc386712696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6246" w:rsidRDefault="00236246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697" w:history="1"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2.3.</w:t>
        </w:r>
        <w:r>
          <w:rPr>
            <w:rFonts w:eastAsiaTheme="minorEastAsia"/>
            <w:noProof/>
          </w:rPr>
          <w:tab/>
        </w:r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Plan projekta – faze izrade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_Toc386712697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6246" w:rsidRDefault="00236246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698" w:history="1"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2.4.</w:t>
        </w:r>
        <w:r>
          <w:rPr>
            <w:rFonts w:eastAsiaTheme="minorEastAsia"/>
            <w:noProof/>
          </w:rPr>
          <w:tab/>
        </w:r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Ključne točke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_Toc386712698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6246" w:rsidRDefault="00236246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699" w:history="1"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2.5.</w:t>
        </w:r>
        <w:r>
          <w:rPr>
            <w:rFonts w:eastAsiaTheme="minorEastAsia"/>
            <w:noProof/>
          </w:rPr>
          <w:tab/>
        </w:r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Interakcija s drugim sustavima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_Toc386712699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6246" w:rsidRDefault="00236246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6712700" w:history="1"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3.</w:t>
        </w:r>
        <w:r>
          <w:rPr>
            <w:rFonts w:eastAsiaTheme="minorEastAsia"/>
            <w:noProof/>
          </w:rPr>
          <w:tab/>
        </w:r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Upravljanje projektom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_Toc386712700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6246" w:rsidRDefault="00236246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701" w:history="1"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3.1.</w:t>
        </w:r>
        <w:r>
          <w:rPr>
            <w:rFonts w:eastAsiaTheme="minorEastAsia"/>
            <w:noProof/>
          </w:rPr>
          <w:tab/>
        </w:r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Organizacija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_Toc386712701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6246" w:rsidRDefault="00236246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702" w:history="1"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3.2.</w:t>
        </w:r>
        <w:r>
          <w:rPr>
            <w:rFonts w:eastAsiaTheme="minorEastAsia"/>
            <w:noProof/>
          </w:rPr>
          <w:tab/>
        </w:r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Opis funkcija u organizaciji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_Toc386712702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6246" w:rsidRDefault="00236246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703" w:history="1"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3.3.</w:t>
        </w:r>
        <w:r>
          <w:rPr>
            <w:rFonts w:eastAsiaTheme="minorEastAsia"/>
            <w:noProof/>
          </w:rPr>
          <w:tab/>
        </w:r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Upravljanje konfiguracijom i promjenama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_Toc386712703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6246" w:rsidRDefault="00236246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704" w:history="1"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3.4.</w:t>
        </w:r>
        <w:r>
          <w:rPr>
            <w:rFonts w:eastAsiaTheme="minorEastAsia"/>
            <w:noProof/>
          </w:rPr>
          <w:tab/>
        </w:r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Upravljanje rizicima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_Toc386712704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6246" w:rsidRDefault="00236246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6712705" w:history="1"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4.</w:t>
        </w:r>
        <w:r>
          <w:rPr>
            <w:rFonts w:eastAsiaTheme="minorEastAsia"/>
            <w:noProof/>
          </w:rPr>
          <w:tab/>
        </w:r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Vanjski faktori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_Toc386712705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6246" w:rsidRDefault="00236246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6712706" w:history="1"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5.</w:t>
        </w:r>
        <w:r>
          <w:rPr>
            <w:rFonts w:eastAsiaTheme="minorEastAsia"/>
            <w:noProof/>
          </w:rPr>
          <w:tab/>
        </w:r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Kriteriji prihvaćanja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_Toc386712706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6246" w:rsidRDefault="00236246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6712707" w:history="1"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6.</w:t>
        </w:r>
        <w:r>
          <w:rPr>
            <w:rFonts w:eastAsiaTheme="minorEastAsia"/>
            <w:noProof/>
          </w:rPr>
          <w:tab/>
        </w:r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Zavisnosti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_Toc386712707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6246" w:rsidRDefault="00236246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6712708" w:history="1"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7.</w:t>
        </w:r>
        <w:r>
          <w:rPr>
            <w:rFonts w:eastAsiaTheme="minorEastAsia"/>
            <w:noProof/>
          </w:rPr>
          <w:tab/>
        </w:r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Pretpostavke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_Toc386712708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6246" w:rsidRDefault="00236246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6712709" w:history="1"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8.</w:t>
        </w:r>
        <w:r>
          <w:rPr>
            <w:rFonts w:eastAsiaTheme="minorEastAsia"/>
            <w:noProof/>
          </w:rPr>
          <w:tab/>
        </w:r>
        <w:r w:rsidRPr="002805C0">
          <w:rPr>
            <w:rStyle w:val="Hyperlink"/>
            <w:rFonts w:eastAsia="Times New Roman" w:cstheme="minorHAnsi"/>
            <w:b/>
            <w:noProof/>
            <w:lang w:val="hr-HR"/>
          </w:rPr>
          <w:t>Troškovi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_Toc386712709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25417" w:rsidRPr="00596407" w:rsidRDefault="00FF14FF" w:rsidP="00FF270B">
      <w:pPr>
        <w:jc w:val="both"/>
        <w:rPr>
          <w:rFonts w:cstheme="minorHAnsi"/>
          <w:b/>
          <w:sz w:val="40"/>
          <w:szCs w:val="40"/>
          <w:lang w:val="hr-HR"/>
        </w:rPr>
      </w:pPr>
      <w:r w:rsidRPr="00596407">
        <w:rPr>
          <w:rFonts w:cstheme="minorHAnsi"/>
          <w:b/>
          <w:sz w:val="40"/>
          <w:szCs w:val="40"/>
          <w:lang w:val="hr-HR"/>
        </w:rPr>
        <w:fldChar w:fldCharType="end"/>
      </w:r>
    </w:p>
    <w:p w:rsidR="00225417" w:rsidRPr="00596407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  <w:bookmarkStart w:id="2" w:name="_GoBack"/>
      <w:bookmarkEnd w:id="2"/>
    </w:p>
    <w:p w:rsidR="00225417" w:rsidRPr="00596407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596407" w:rsidRDefault="00FF14FF" w:rsidP="001C6A43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3" w:name="_Toc373312356"/>
      <w:bookmarkStart w:id="4" w:name="_Toc436203377"/>
      <w:bookmarkStart w:id="5" w:name="_Toc452813577"/>
      <w:bookmarkStart w:id="6" w:name="_Toc386712690"/>
      <w:r w:rsidRPr="00596407">
        <w:rPr>
          <w:rFonts w:eastAsia="Times New Roman" w:cstheme="minorHAnsi"/>
          <w:b/>
          <w:sz w:val="28"/>
          <w:szCs w:val="20"/>
          <w:lang w:val="hr-HR"/>
        </w:rPr>
        <w:lastRenderedPageBreak/>
        <w:t>U</w:t>
      </w:r>
      <w:r w:rsidR="00225417" w:rsidRPr="00596407">
        <w:rPr>
          <w:rFonts w:eastAsia="Times New Roman" w:cstheme="minorHAnsi"/>
          <w:b/>
          <w:sz w:val="28"/>
          <w:szCs w:val="20"/>
          <w:lang w:val="hr-HR"/>
        </w:rPr>
        <w:t>vod</w:t>
      </w:r>
      <w:bookmarkEnd w:id="3"/>
      <w:bookmarkEnd w:id="6"/>
    </w:p>
    <w:p w:rsidR="001E6E6D" w:rsidRDefault="001E6E6D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7" w:name="_Toc373312357"/>
    </w:p>
    <w:p w:rsidR="00225417" w:rsidRPr="00596407" w:rsidRDefault="00225417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8" w:name="_Toc386712691"/>
      <w:r w:rsidRPr="00596407">
        <w:rPr>
          <w:rFonts w:eastAsia="Times New Roman" w:cstheme="minorHAnsi"/>
          <w:b/>
          <w:sz w:val="24"/>
          <w:szCs w:val="20"/>
          <w:lang w:val="hr-HR"/>
        </w:rPr>
        <w:t>Cilj dokumenta</w:t>
      </w:r>
      <w:bookmarkEnd w:id="7"/>
      <w:bookmarkEnd w:id="8"/>
    </w:p>
    <w:p w:rsidR="00225417" w:rsidRDefault="00225417" w:rsidP="0022541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bookmarkStart w:id="9" w:name="_Toc164750377"/>
      <w:bookmarkEnd w:id="4"/>
      <w:bookmarkEnd w:id="5"/>
      <w:r w:rsidRPr="00596407">
        <w:rPr>
          <w:rFonts w:eastAsia="Times New Roman" w:cstheme="minorHAnsi"/>
          <w:sz w:val="20"/>
          <w:szCs w:val="20"/>
          <w:lang w:val="hr-HR"/>
        </w:rPr>
        <w:t>Plan razvoja projekta  opisuje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 xml:space="preserve"> svrhu pokretanja projekta, te način organizacije i upravljanje projektom. Sadrži ciljeve projekta, opseg projekta, način organizacije, ključne točke, rizike i pretpostavke, potrebne pokretačke akcije, način komunikacije i dokumentiranja</w:t>
      </w:r>
      <w:r w:rsidR="005803BC">
        <w:rPr>
          <w:rFonts w:eastAsia="Times New Roman" w:cstheme="minorHAnsi"/>
          <w:sz w:val="20"/>
          <w:szCs w:val="20"/>
          <w:lang w:val="hr-HR" w:eastAsia="hr-HR"/>
        </w:rPr>
        <w:t>,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 xml:space="preserve"> te planiranje troškova.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Dokument je namijenjen vlasniku i korisniku aplikacije, razvojnom timu, te svim ostalim korisnicima sustava.</w:t>
      </w:r>
    </w:p>
    <w:p w:rsidR="001E6E6D" w:rsidRPr="00596407" w:rsidRDefault="001E6E6D" w:rsidP="0022541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225417" w:rsidRPr="00596407" w:rsidRDefault="00225417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0" w:name="_Toc373312358"/>
      <w:bookmarkStart w:id="11" w:name="_Toc386712692"/>
      <w:bookmarkEnd w:id="9"/>
      <w:r w:rsidRPr="00596407">
        <w:rPr>
          <w:rFonts w:eastAsia="Times New Roman" w:cstheme="minorHAnsi"/>
          <w:b/>
          <w:sz w:val="24"/>
          <w:szCs w:val="20"/>
          <w:lang w:val="hr-HR"/>
        </w:rPr>
        <w:t>Pravni okvir / Referentni dokumenti</w:t>
      </w:r>
      <w:bookmarkEnd w:id="10"/>
      <w:bookmarkEnd w:id="11"/>
      <w:r w:rsidRPr="00596407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225417" w:rsidRPr="00596407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  <w:bookmarkStart w:id="12" w:name="_Toc164750378"/>
      <w:r w:rsidRPr="00596407">
        <w:rPr>
          <w:rFonts w:eastAsia="Times New Roman" w:cstheme="minorHAnsi"/>
          <w:sz w:val="20"/>
          <w:szCs w:val="20"/>
          <w:lang w:val="hr-HR" w:eastAsia="hr-HR"/>
        </w:rPr>
        <w:t xml:space="preserve">Zakonska osnova za </w:t>
      </w:r>
      <w:r w:rsidR="0043040A" w:rsidRPr="00596407">
        <w:rPr>
          <w:rFonts w:eastAsia="Times New Roman" w:cstheme="minorHAnsi"/>
          <w:sz w:val="20"/>
          <w:szCs w:val="20"/>
          <w:lang w:val="hr-HR" w:eastAsia="hr-HR"/>
        </w:rPr>
        <w:t>razvoj projekta je hrvatski  Zakon o porezu na dodanu vrijednost sa pripadajuć</w:t>
      </w:r>
      <w:r w:rsidR="00F85F9E" w:rsidRPr="00596407">
        <w:rPr>
          <w:rFonts w:eastAsia="Times New Roman" w:cstheme="minorHAnsi"/>
          <w:sz w:val="20"/>
          <w:szCs w:val="20"/>
          <w:lang w:val="hr-HR" w:eastAsia="hr-HR"/>
        </w:rPr>
        <w:t>i</w:t>
      </w:r>
      <w:r w:rsidR="0043040A" w:rsidRPr="00596407">
        <w:rPr>
          <w:rFonts w:eastAsia="Times New Roman" w:cstheme="minorHAnsi"/>
          <w:sz w:val="20"/>
          <w:szCs w:val="20"/>
          <w:lang w:val="hr-HR" w:eastAsia="hr-HR"/>
        </w:rPr>
        <w:t xml:space="preserve">m </w:t>
      </w:r>
      <w:r w:rsidR="00F85F9E" w:rsidRPr="00596407">
        <w:rPr>
          <w:rFonts w:eastAsia="Times New Roman" w:cstheme="minorHAnsi"/>
          <w:sz w:val="20"/>
          <w:szCs w:val="20"/>
          <w:lang w:val="hr-HR" w:eastAsia="hr-HR"/>
        </w:rPr>
        <w:t>Pravilnikom za</w:t>
      </w:r>
      <w:r w:rsidR="0043040A" w:rsidRPr="00596407">
        <w:rPr>
          <w:rFonts w:eastAsia="Times New Roman" w:cstheme="minorHAnsi"/>
          <w:sz w:val="20"/>
          <w:szCs w:val="20"/>
          <w:lang w:val="hr-HR" w:eastAsia="hr-HR"/>
        </w:rPr>
        <w:t xml:space="preserve"> proved</w:t>
      </w:r>
      <w:r w:rsidR="00F85F9E" w:rsidRPr="00596407">
        <w:rPr>
          <w:rFonts w:eastAsia="Times New Roman" w:cstheme="minorHAnsi"/>
          <w:sz w:val="20"/>
          <w:szCs w:val="20"/>
          <w:lang w:val="hr-HR" w:eastAsia="hr-HR"/>
        </w:rPr>
        <w:t xml:space="preserve">bu </w:t>
      </w:r>
      <w:r w:rsidR="0043040A" w:rsidRPr="00596407">
        <w:rPr>
          <w:rFonts w:eastAsia="Times New Roman" w:cstheme="minorHAnsi"/>
          <w:sz w:val="20"/>
          <w:szCs w:val="20"/>
          <w:lang w:val="hr-HR" w:eastAsia="hr-HR"/>
        </w:rPr>
        <w:t xml:space="preserve"> istog , te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 xml:space="preserve"> europsko </w:t>
      </w:r>
      <w:r w:rsidR="0043040A" w:rsidRPr="00596407">
        <w:rPr>
          <w:rFonts w:eastAsia="Times New Roman" w:cstheme="minorHAnsi"/>
          <w:sz w:val="20"/>
          <w:szCs w:val="20"/>
          <w:lang w:val="hr-HR" w:eastAsia="hr-HR"/>
        </w:rPr>
        <w:t xml:space="preserve">porezno 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>zakonodavstvo koje ima nadnacionalni značaj i obvezatno je za sve zemlje članice EU.</w:t>
      </w:r>
    </w:p>
    <w:p w:rsidR="00225417" w:rsidRPr="00596407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tbl>
      <w:tblPr>
        <w:tblW w:w="920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1275"/>
        <w:gridCol w:w="993"/>
        <w:gridCol w:w="1410"/>
      </w:tblGrid>
      <w:tr w:rsidR="00225417" w:rsidRPr="00596407" w:rsidTr="00596407">
        <w:tc>
          <w:tcPr>
            <w:tcW w:w="5529" w:type="dxa"/>
            <w:tcBorders>
              <w:bottom w:val="single" w:sz="6" w:space="0" w:color="auto"/>
            </w:tcBorders>
            <w:shd w:val="pct10" w:color="auto" w:fill="auto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1275" w:type="dxa"/>
            <w:tcBorders>
              <w:bottom w:val="single" w:sz="6" w:space="0" w:color="auto"/>
            </w:tcBorders>
            <w:shd w:val="pct10" w:color="auto" w:fill="auto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Referenca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shd w:val="pct10" w:color="auto" w:fill="auto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Verzija</w:t>
            </w:r>
          </w:p>
        </w:tc>
        <w:tc>
          <w:tcPr>
            <w:tcW w:w="1410" w:type="dxa"/>
            <w:tcBorders>
              <w:bottom w:val="single" w:sz="6" w:space="0" w:color="auto"/>
            </w:tcBorders>
            <w:shd w:val="pct10" w:color="auto" w:fill="auto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Datum</w:t>
            </w:r>
          </w:p>
        </w:tc>
      </w:tr>
      <w:tr w:rsidR="00225417" w:rsidRPr="00596407" w:rsidTr="00596407">
        <w:tc>
          <w:tcPr>
            <w:tcW w:w="5529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Zakon o porezu na dodanu vrijednost, NN 73/13, 99/13, 148/13, 153/13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01.07.2013.</w:t>
            </w:r>
          </w:p>
        </w:tc>
      </w:tr>
      <w:tr w:rsidR="00225417" w:rsidRPr="00596407" w:rsidTr="00596407">
        <w:tc>
          <w:tcPr>
            <w:tcW w:w="5529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 w:eastAsia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 w:eastAsia="hr-HR"/>
              </w:rPr>
              <w:t>Direktiva Vijeća 2006/112/EZ od 28. studenoga 2006. o zajedničkom sustavu poreza na dodanu vrijednost (SL L 347, 11. 12. 2006.) sa zadnjom izmjenom Direktive Vijeća 2010/88/EU od 7. prosinca 2010. kojom se mijenja Direktiva 2006/112/EZ o zajedničkom sustavu poreza na dodanu vrijednost u dijelu koji se odnosi na trajanje obveze pridržavanja minimalne standardne stope (SL L 326, 10. 12. 2010.), (u daljnjem tekstu: Direktiva Vijeća 2006/112/EZ),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10.12.2010.</w:t>
            </w:r>
          </w:p>
        </w:tc>
      </w:tr>
      <w:tr w:rsidR="00225417" w:rsidRPr="00596407" w:rsidTr="00596407">
        <w:tc>
          <w:tcPr>
            <w:tcW w:w="5529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Pravilnik o porezu na dodanu vrijednost, NN</w:t>
            </w:r>
            <w:r w:rsidRPr="00596407">
              <w:rPr>
                <w:rFonts w:cstheme="minorHAnsi"/>
              </w:rPr>
              <w:t xml:space="preserve"> </w:t>
            </w: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79/13, 85/13-ispravak, 160/13, 35/14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20.03.2014.</w:t>
            </w:r>
          </w:p>
        </w:tc>
      </w:tr>
    </w:tbl>
    <w:p w:rsidR="00225417" w:rsidRPr="00596407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p w:rsidR="00225417" w:rsidRPr="00596407" w:rsidRDefault="00225417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3" w:name="_Toc373312359"/>
      <w:bookmarkStart w:id="14" w:name="_Toc386712693"/>
      <w:r w:rsidRPr="00596407">
        <w:rPr>
          <w:rFonts w:eastAsia="Times New Roman" w:cstheme="minorHAnsi"/>
          <w:b/>
          <w:sz w:val="24"/>
          <w:szCs w:val="20"/>
          <w:lang w:val="hr-HR"/>
        </w:rPr>
        <w:t>Rječnik skraćenica i pojmova</w:t>
      </w:r>
      <w:bookmarkEnd w:id="12"/>
      <w:bookmarkEnd w:id="13"/>
      <w:bookmarkEnd w:id="14"/>
      <w:r w:rsidRPr="00596407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225417" w:rsidRPr="00596407" w:rsidRDefault="00225417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Sve skraćenice i pojmovi su navedeni u</w:t>
      </w:r>
      <w:r w:rsidR="00945D96">
        <w:rPr>
          <w:rFonts w:eastAsia="Times New Roman" w:cstheme="minorHAnsi"/>
          <w:sz w:val="20"/>
          <w:szCs w:val="20"/>
          <w:lang w:val="hr-HR"/>
        </w:rPr>
        <w:t xml:space="preserve"> dokumentu </w:t>
      </w:r>
      <w:r w:rsidR="005803BC">
        <w:rPr>
          <w:rFonts w:eastAsia="Times New Roman" w:cstheme="minorHAnsi"/>
          <w:sz w:val="20"/>
          <w:szCs w:val="20"/>
          <w:lang w:val="hr-HR"/>
        </w:rPr>
        <w:t xml:space="preserve">PB_3 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9A6004" w:rsidRPr="00596407">
        <w:rPr>
          <w:rFonts w:eastAsia="Times New Roman" w:cstheme="minorHAnsi"/>
          <w:sz w:val="20"/>
          <w:szCs w:val="20"/>
          <w:lang w:val="hr-HR"/>
        </w:rPr>
        <w:t>Riječnik.</w:t>
      </w:r>
    </w:p>
    <w:p w:rsidR="00225417" w:rsidRPr="00596407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1C6A43" w:rsidRPr="00596407" w:rsidRDefault="001C6A43" w:rsidP="001C6A43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15" w:name="_Toc373312360"/>
      <w:bookmarkStart w:id="16" w:name="_Toc386712694"/>
      <w:r w:rsidRPr="00596407">
        <w:rPr>
          <w:rFonts w:eastAsia="Times New Roman" w:cstheme="minorHAnsi"/>
          <w:b/>
          <w:sz w:val="28"/>
          <w:szCs w:val="20"/>
          <w:lang w:val="hr-HR"/>
        </w:rPr>
        <w:lastRenderedPageBreak/>
        <w:t>Opis projekta</w:t>
      </w:r>
      <w:bookmarkEnd w:id="15"/>
      <w:bookmarkEnd w:id="16"/>
    </w:p>
    <w:p w:rsidR="001E6E6D" w:rsidRDefault="001E6E6D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7" w:name="_Toc373312361"/>
    </w:p>
    <w:p w:rsidR="001C6A43" w:rsidRPr="00596407" w:rsidRDefault="001C6A43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8" w:name="_Toc386712695"/>
      <w:r w:rsidRPr="00596407">
        <w:rPr>
          <w:rFonts w:eastAsia="Times New Roman" w:cstheme="minorHAnsi"/>
          <w:b/>
          <w:sz w:val="24"/>
          <w:szCs w:val="20"/>
          <w:lang w:val="hr-HR"/>
        </w:rPr>
        <w:t>Cilj projekta</w:t>
      </w:r>
      <w:bookmarkEnd w:id="17"/>
      <w:bookmarkEnd w:id="18"/>
    </w:p>
    <w:p w:rsidR="001C6A43" w:rsidRPr="00596407" w:rsidRDefault="001C6A43" w:rsidP="001C6A43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1C6A43" w:rsidRPr="00596407" w:rsidRDefault="00D66AC8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 w:eastAsia="hr-HR"/>
        </w:rPr>
      </w:pPr>
      <w:r w:rsidRPr="00596407">
        <w:rPr>
          <w:rFonts w:eastAsia="Times New Roman" w:cstheme="minorHAnsi"/>
          <w:b/>
          <w:sz w:val="20"/>
          <w:szCs w:val="20"/>
          <w:lang w:val="hr-HR" w:eastAsia="hr-HR"/>
        </w:rPr>
        <w:t xml:space="preserve">e-Inspektor 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>je skup aplikacija – podsustav informacijskog sustava Porezne uprave RH za praćenje prijavljenih vrijednosti poreza na dodanu vrijednost u  RH</w:t>
      </w:r>
      <w:r w:rsidR="001C6A43" w:rsidRPr="00596407">
        <w:rPr>
          <w:rFonts w:eastAsia="Times New Roman" w:cstheme="minorHAnsi"/>
          <w:sz w:val="20"/>
          <w:szCs w:val="20"/>
          <w:lang w:val="hr-HR" w:eastAsia="hr-HR"/>
        </w:rPr>
        <w:t xml:space="preserve"> 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>usporedbom sa poreznim prijavama poreznih obveznika u drugim</w:t>
      </w:r>
      <w:r w:rsidR="001C6A43" w:rsidRPr="00596407">
        <w:rPr>
          <w:rFonts w:eastAsia="Times New Roman" w:cstheme="minorHAnsi"/>
          <w:sz w:val="20"/>
          <w:szCs w:val="20"/>
          <w:lang w:val="hr-HR" w:eastAsia="hr-HR"/>
        </w:rPr>
        <w:t xml:space="preserve"> zemalja članica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>ma</w:t>
      </w:r>
      <w:r w:rsidR="001C6A43" w:rsidRPr="00596407">
        <w:rPr>
          <w:rFonts w:eastAsia="Times New Roman" w:cstheme="minorHAnsi"/>
          <w:sz w:val="20"/>
          <w:szCs w:val="20"/>
          <w:lang w:val="hr-HR" w:eastAsia="hr-HR"/>
        </w:rPr>
        <w:t xml:space="preserve"> Europske unije (EU). </w:t>
      </w:r>
    </w:p>
    <w:p w:rsidR="001C6A43" w:rsidRPr="00596407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 w:eastAsia="hr-HR"/>
        </w:rPr>
        <w:t xml:space="preserve">Ulaskom u EU Republika Hrvatska je postala obveznica </w:t>
      </w:r>
      <w:r w:rsidR="00D66AC8" w:rsidRPr="00596407">
        <w:rPr>
          <w:rFonts w:eastAsia="Times New Roman" w:cstheme="minorHAnsi"/>
          <w:sz w:val="20"/>
          <w:szCs w:val="20"/>
          <w:lang w:val="hr-HR" w:eastAsia="hr-HR"/>
        </w:rPr>
        <w:t>razmjene vrijednosti prijavljenih nacionalnih osnovica za obračun poreza na dodanu vrijednost, te je dužna iste razmjenjivati sa drugim zemljama EU, ali i vršiti kontrolu prijavljenih vrijednosti.</w:t>
      </w:r>
    </w:p>
    <w:p w:rsidR="001C6A43" w:rsidRPr="00596407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C6A43" w:rsidRPr="00596407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Ciljevi projekta su:</w:t>
      </w:r>
    </w:p>
    <w:p w:rsidR="001C6A43" w:rsidRPr="00596407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D366DD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Izraditi registar</w:t>
      </w:r>
      <w:r w:rsidR="00D366DD" w:rsidRPr="00596407">
        <w:rPr>
          <w:rFonts w:eastAsia="Times New Roman" w:cstheme="minorHAnsi"/>
          <w:sz w:val="20"/>
          <w:szCs w:val="20"/>
          <w:lang w:val="hr-HR"/>
        </w:rPr>
        <w:t xml:space="preserve"> poreznih obveznika koji vrše trgovinsku robnu razmjenu sa drugim zemljema članicama EU</w:t>
      </w:r>
      <w:r w:rsidRPr="00596407">
        <w:rPr>
          <w:rFonts w:eastAsia="Times New Roman" w:cstheme="minorHAnsi"/>
          <w:sz w:val="20"/>
          <w:szCs w:val="20"/>
          <w:lang w:val="hr-HR"/>
        </w:rPr>
        <w:t>, koji sadrži podatke o svim poslovnim subjektima koji imaju vanjskotrgovinsko poslovanje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 xml:space="preserve"> (</w:t>
      </w:r>
      <w:r w:rsidR="00B106FE">
        <w:rPr>
          <w:rFonts w:eastAsia="Times New Roman" w:cstheme="minorHAnsi"/>
          <w:sz w:val="20"/>
          <w:szCs w:val="20"/>
          <w:lang w:val="hr-HR"/>
        </w:rPr>
        <w:t>V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IES)</w:t>
      </w:r>
      <w:r w:rsidR="0007749C">
        <w:rPr>
          <w:rFonts w:eastAsia="Times New Roman" w:cstheme="minorHAnsi"/>
          <w:sz w:val="20"/>
          <w:szCs w:val="20"/>
          <w:lang w:val="hr-HR"/>
        </w:rPr>
        <w:t>,</w:t>
      </w:r>
    </w:p>
    <w:p w:rsidR="001C6A43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Izgraditi sustav za </w:t>
      </w:r>
      <w:r w:rsidR="00D366DD" w:rsidRPr="00596407">
        <w:rPr>
          <w:rFonts w:eastAsia="Times New Roman" w:cstheme="minorHAnsi"/>
          <w:sz w:val="20"/>
          <w:szCs w:val="20"/>
          <w:lang w:val="hr-HR"/>
        </w:rPr>
        <w:t xml:space="preserve">prijavu poreza na dodanu vrijednost i 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pripadajućih analitičkih podataka (PDV_</w:t>
      </w:r>
      <w:r w:rsidR="00B106FE">
        <w:rPr>
          <w:rFonts w:eastAsia="Times New Roman" w:cstheme="minorHAnsi"/>
          <w:sz w:val="20"/>
          <w:szCs w:val="20"/>
          <w:lang w:val="hr-HR"/>
        </w:rPr>
        <w:t>O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brazac, PDV-S_Obrazac i ZP_Obrazac)</w:t>
      </w:r>
      <w:r w:rsidR="0007749C">
        <w:rPr>
          <w:rFonts w:eastAsia="Times New Roman" w:cstheme="minorHAnsi"/>
          <w:sz w:val="20"/>
          <w:szCs w:val="20"/>
          <w:lang w:val="hr-HR"/>
        </w:rPr>
        <w:t>,</w:t>
      </w:r>
    </w:p>
    <w:p w:rsidR="001C6A43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Izgraditi sustav za 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usporedbu vrijednosti poreza na dodanu vrijednost sa kumulativom analitičkih podataka</w:t>
      </w:r>
      <w:r w:rsidR="00B106FE">
        <w:rPr>
          <w:rFonts w:eastAsia="Times New Roman" w:cstheme="minorHAnsi"/>
          <w:sz w:val="20"/>
          <w:szCs w:val="20"/>
          <w:lang w:val="hr-HR"/>
        </w:rPr>
        <w:t xml:space="preserve"> za stjecanja i isporuke</w:t>
      </w:r>
      <w:r w:rsidR="00945D96">
        <w:rPr>
          <w:rFonts w:eastAsia="Times New Roman" w:cstheme="minorHAnsi"/>
          <w:sz w:val="20"/>
          <w:szCs w:val="20"/>
          <w:lang w:val="hr-HR"/>
        </w:rPr>
        <w:t>.</w:t>
      </w:r>
    </w:p>
    <w:p w:rsidR="001C6A43" w:rsidRPr="00596407" w:rsidRDefault="00945D96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Označiti pogrešne mjesečne PDV izvještaje i o tome o izvijestiti poreznog obveznika.</w:t>
      </w:r>
    </w:p>
    <w:p w:rsidR="001C6A43" w:rsidRPr="00596407" w:rsidRDefault="00945D96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Omogućiti pretraživamke i ažuriranje mjesečnih PDV izvještaja.</w:t>
      </w:r>
    </w:p>
    <w:p w:rsidR="001C6A43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Omogućiti </w:t>
      </w:r>
      <w:r w:rsidR="0007749C">
        <w:rPr>
          <w:rFonts w:eastAsia="Times New Roman" w:cstheme="minorHAnsi"/>
          <w:sz w:val="20"/>
          <w:szCs w:val="20"/>
          <w:lang w:val="hr-HR"/>
        </w:rPr>
        <w:t>pretraživanje u V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IES registru temeljem PDV broja.</w:t>
      </w:r>
    </w:p>
    <w:p w:rsidR="001C6A43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Pripremiti 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dokumentaciju o razvoju projekta i upute za vanjske korisnike.</w:t>
      </w:r>
    </w:p>
    <w:p w:rsidR="001C6A43" w:rsidRPr="00596407" w:rsidRDefault="001C6A43" w:rsidP="001C6A43">
      <w:pPr>
        <w:keepLines/>
        <w:widowControl w:val="0"/>
        <w:spacing w:after="120" w:line="240" w:lineRule="atLeast"/>
        <w:ind w:left="720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945D96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Projekt se provodi u više faza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.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 </w:t>
      </w:r>
    </w:p>
    <w:p w:rsidR="001C6A43" w:rsidRPr="00596407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U dijelu 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>2.2.Opis projekta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su detaljnije opisane pojedine faze projekta.</w:t>
      </w:r>
    </w:p>
    <w:p w:rsidR="001C6A43" w:rsidRPr="00596407" w:rsidRDefault="001C6A43" w:rsidP="001C6A43">
      <w:pPr>
        <w:jc w:val="both"/>
        <w:rPr>
          <w:rFonts w:cstheme="minorHAnsi"/>
          <w:b/>
          <w:sz w:val="40"/>
          <w:szCs w:val="4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br w:type="page"/>
      </w:r>
    </w:p>
    <w:p w:rsidR="00556FD3" w:rsidRDefault="00556FD3" w:rsidP="00556FD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9" w:name="_Toc373312362"/>
      <w:bookmarkStart w:id="20" w:name="_Toc386712696"/>
      <w:r w:rsidRPr="00596407">
        <w:rPr>
          <w:rFonts w:eastAsia="Times New Roman" w:cstheme="minorHAnsi"/>
          <w:b/>
          <w:sz w:val="24"/>
          <w:szCs w:val="20"/>
          <w:lang w:val="hr-HR"/>
        </w:rPr>
        <w:lastRenderedPageBreak/>
        <w:t>Opseg projekta</w:t>
      </w:r>
      <w:bookmarkEnd w:id="19"/>
      <w:bookmarkEnd w:id="20"/>
      <w:r w:rsidRPr="00596407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1E6E6D" w:rsidRPr="00596407" w:rsidRDefault="001E6E6D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556FD3" w:rsidRPr="00596407" w:rsidRDefault="00556FD3" w:rsidP="00556FD3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Republika Hrvatska kao država članica EU u svom dosadašnjem poslovanju do ulaska u EU nije koristila sličnu aplikaciju.</w:t>
      </w:r>
    </w:p>
    <w:p w:rsidR="00556FD3" w:rsidRPr="00596407" w:rsidRDefault="00556FD3" w:rsidP="00556FD3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Osnovni procesi koji će biti obuhvaćeni e-Inspektor sustavom su:</w:t>
      </w:r>
    </w:p>
    <w:p w:rsidR="00945D96" w:rsidRDefault="00945D96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Izrada, inicijalno punjenje i pretraživanje šifranika</w:t>
      </w:r>
    </w:p>
    <w:p w:rsidR="00556FD3" w:rsidRPr="00596407" w:rsidRDefault="00556FD3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Izrada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,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inicijalno punjenje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,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  <w:r w:rsidRPr="00596407">
        <w:rPr>
          <w:rFonts w:eastAsia="Times New Roman" w:cstheme="minorHAnsi"/>
          <w:sz w:val="20"/>
          <w:szCs w:val="20"/>
          <w:lang w:val="hr-HR"/>
        </w:rPr>
        <w:t>ažuriranje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 xml:space="preserve"> i pretraživanje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07749C">
        <w:rPr>
          <w:rFonts w:eastAsia="Times New Roman" w:cstheme="minorHAnsi"/>
          <w:sz w:val="20"/>
          <w:szCs w:val="20"/>
          <w:lang w:val="hr-HR"/>
        </w:rPr>
        <w:t>V</w:t>
      </w:r>
      <w:r w:rsidRPr="00596407">
        <w:rPr>
          <w:rFonts w:eastAsia="Times New Roman" w:cstheme="minorHAnsi"/>
          <w:sz w:val="20"/>
          <w:szCs w:val="20"/>
          <w:lang w:val="hr-HR"/>
        </w:rPr>
        <w:t>IES registra</w:t>
      </w:r>
    </w:p>
    <w:p w:rsidR="00556FD3" w:rsidRPr="00596407" w:rsidRDefault="00556FD3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Unos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, ažuriranje i pretraživanje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podataka s 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PDV_Obrasca, PDV-S_Obrasca i ZP_Obrasca</w:t>
      </w:r>
    </w:p>
    <w:p w:rsidR="00556FD3" w:rsidRPr="00596407" w:rsidRDefault="00FC4825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Uparivanje podataka s PDV_Obrasca sa analitičkim podacima s PDV-S_Obrasca i ZP_Obrasca na nivou PDV </w:t>
      </w:r>
      <w:r w:rsidR="0007749C">
        <w:rPr>
          <w:rFonts w:eastAsia="Times New Roman" w:cstheme="minorHAnsi"/>
          <w:sz w:val="20"/>
          <w:szCs w:val="20"/>
          <w:lang w:val="hr-HR"/>
        </w:rPr>
        <w:t xml:space="preserve">broj </w:t>
      </w:r>
      <w:r w:rsidRPr="00596407">
        <w:rPr>
          <w:rFonts w:eastAsia="Times New Roman" w:cstheme="minorHAnsi"/>
          <w:sz w:val="20"/>
          <w:szCs w:val="20"/>
          <w:lang w:val="hr-HR"/>
        </w:rPr>
        <w:t>/porezno razdoblje</w:t>
      </w:r>
    </w:p>
    <w:p w:rsidR="00556FD3" w:rsidRPr="00596407" w:rsidRDefault="00FC4825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Označavanje razlike u PDV i PDV-S/ZP podacima na niv</w:t>
      </w:r>
      <w:r w:rsidR="0007749C">
        <w:rPr>
          <w:rFonts w:eastAsia="Times New Roman" w:cstheme="minorHAnsi"/>
          <w:sz w:val="20"/>
          <w:szCs w:val="20"/>
          <w:lang w:val="hr-HR"/>
        </w:rPr>
        <w:t>ou PDV_broj</w:t>
      </w:r>
      <w:r w:rsidRPr="00596407">
        <w:rPr>
          <w:rFonts w:eastAsia="Times New Roman" w:cstheme="minorHAnsi"/>
          <w:sz w:val="20"/>
          <w:szCs w:val="20"/>
          <w:lang w:val="hr-HR"/>
        </w:rPr>
        <w:t>/porezno razdoblje</w:t>
      </w:r>
    </w:p>
    <w:p w:rsidR="00945D96" w:rsidRPr="00D3371D" w:rsidRDefault="00556FD3" w:rsidP="00D3371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Pregledi </w:t>
      </w:r>
      <w:r w:rsidR="0007749C">
        <w:rPr>
          <w:rFonts w:eastAsia="Times New Roman" w:cstheme="minorHAnsi"/>
          <w:sz w:val="20"/>
          <w:szCs w:val="20"/>
          <w:lang w:val="hr-HR"/>
        </w:rPr>
        <w:t xml:space="preserve"> po </w:t>
      </w:r>
      <w:r w:rsidR="00945D96">
        <w:rPr>
          <w:rFonts w:eastAsia="Times New Roman" w:cstheme="minorHAnsi"/>
          <w:sz w:val="20"/>
          <w:szCs w:val="20"/>
          <w:lang w:val="hr-HR"/>
        </w:rPr>
        <w:t>zadanim</w:t>
      </w:r>
      <w:r w:rsidR="00EC400B" w:rsidRPr="00596407">
        <w:rPr>
          <w:rFonts w:eastAsia="Times New Roman" w:cstheme="minorHAnsi"/>
          <w:sz w:val="20"/>
          <w:szCs w:val="20"/>
          <w:lang w:val="hr-HR"/>
        </w:rPr>
        <w:t xml:space="preserve"> kriterjima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</w:p>
    <w:p w:rsidR="00556FD3" w:rsidRPr="00596407" w:rsidRDefault="00556FD3" w:rsidP="00556FD3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 naručiteljevoj dugoročnoj viziji su i slijedeće funkcionalnosti:</w:t>
      </w:r>
    </w:p>
    <w:p w:rsidR="00556FD3" w:rsidRPr="00596407" w:rsidRDefault="00EC400B" w:rsidP="00556FD3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Uparivanje na nivou RH analitike (PDV-S i ZP) sa EU analitikom</w:t>
      </w:r>
    </w:p>
    <w:p w:rsidR="00EC400B" w:rsidRPr="00596407" w:rsidRDefault="00EC400B" w:rsidP="00556FD3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Pregled uparivanja </w:t>
      </w:r>
      <w:r w:rsidR="0076005C">
        <w:rPr>
          <w:rFonts w:eastAsia="Times New Roman" w:cstheme="minorHAnsi"/>
          <w:sz w:val="20"/>
          <w:szCs w:val="20"/>
          <w:lang w:val="hr-HR"/>
        </w:rPr>
        <w:t xml:space="preserve">analitikr </w:t>
      </w:r>
      <w:r w:rsidRPr="00596407">
        <w:rPr>
          <w:rFonts w:eastAsia="Times New Roman" w:cstheme="minorHAnsi"/>
          <w:sz w:val="20"/>
          <w:szCs w:val="20"/>
          <w:lang w:val="hr-HR"/>
        </w:rPr>
        <w:t>na nivou PDV</w:t>
      </w:r>
      <w:r w:rsidR="0076005C">
        <w:rPr>
          <w:rFonts w:eastAsia="Times New Roman" w:cstheme="minorHAnsi"/>
          <w:sz w:val="20"/>
          <w:szCs w:val="20"/>
          <w:lang w:val="hr-HR"/>
        </w:rPr>
        <w:t>_brij / VAT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ID/porezno razdoblje</w:t>
      </w:r>
    </w:p>
    <w:p w:rsidR="00EC400B" w:rsidRPr="00596407" w:rsidRDefault="00945D96" w:rsidP="00556FD3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Razni i</w:t>
      </w:r>
      <w:r w:rsidR="00EC400B" w:rsidRPr="00596407">
        <w:rPr>
          <w:rFonts w:eastAsia="Times New Roman" w:cstheme="minorHAnsi"/>
          <w:sz w:val="20"/>
          <w:szCs w:val="20"/>
          <w:lang w:val="hr-HR"/>
        </w:rPr>
        <w:t>zvještaj</w:t>
      </w:r>
      <w:r>
        <w:rPr>
          <w:rFonts w:eastAsia="Times New Roman" w:cstheme="minorHAnsi"/>
          <w:sz w:val="20"/>
          <w:szCs w:val="20"/>
          <w:lang w:val="hr-HR"/>
        </w:rPr>
        <w:t>i</w:t>
      </w:r>
    </w:p>
    <w:p w:rsidR="00D3371D" w:rsidRDefault="00D3371D" w:rsidP="006A2294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6A2294" w:rsidRDefault="006A2294" w:rsidP="006A2294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Opis faza razvoja projekta:</w:t>
      </w:r>
    </w:p>
    <w:p w:rsidR="006A2294" w:rsidRPr="00596407" w:rsidRDefault="006A2294" w:rsidP="006A2294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I. faza –</w:t>
      </w:r>
      <w:r w:rsidR="00B63C26"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analiza, plan i pripremna dokumentacija</w:t>
      </w:r>
    </w:p>
    <w:p w:rsidR="006A2294" w:rsidRPr="00596407" w:rsidRDefault="00B63C26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Analiza poslovnog sustava</w:t>
      </w:r>
    </w:p>
    <w:p w:rsidR="006A2294" w:rsidRDefault="00B63C26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Izrada projektnog plana</w:t>
      </w:r>
    </w:p>
    <w:p w:rsidR="00927464" w:rsidRDefault="00927464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Određivanje razvojnih alata</w:t>
      </w:r>
    </w:p>
    <w:p w:rsidR="00927464" w:rsidRPr="00596407" w:rsidRDefault="00927464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927464">
        <w:rPr>
          <w:rFonts w:eastAsia="Times New Roman" w:cstheme="minorHAnsi"/>
          <w:i/>
          <w:sz w:val="20"/>
          <w:szCs w:val="20"/>
          <w:lang w:val="hr-HR"/>
        </w:rPr>
        <w:t>Specifikacija razvojne, testne i produkcijske okoline</w:t>
      </w:r>
    </w:p>
    <w:p w:rsidR="006A2294" w:rsidRPr="00596407" w:rsidRDefault="00B63C26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Izrada dolumentacije</w:t>
      </w:r>
    </w:p>
    <w:p w:rsidR="00B63C26" w:rsidRPr="00596407" w:rsidRDefault="00B63C26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</w:p>
    <w:p w:rsidR="00B63C26" w:rsidRPr="00596407" w:rsidRDefault="00B63C26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 xml:space="preserve">II. faza –izrada modela </w:t>
      </w:r>
    </w:p>
    <w:p w:rsidR="003367A7" w:rsidRPr="00596407" w:rsidRDefault="003367A7" w:rsidP="003367A7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Specifikacija zahtjeva</w:t>
      </w:r>
    </w:p>
    <w:p w:rsidR="00B63C26" w:rsidRPr="00596407" w:rsidRDefault="004528D0" w:rsidP="00B63C26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Model</w:t>
      </w:r>
      <w:r w:rsidR="00945D96">
        <w:rPr>
          <w:rFonts w:eastAsia="Times New Roman" w:cstheme="minorHAnsi"/>
          <w:i/>
          <w:sz w:val="20"/>
          <w:szCs w:val="20"/>
          <w:lang w:val="hr-HR"/>
        </w:rPr>
        <w:t xml:space="preserve">iranje 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 xml:space="preserve"> podataka</w:t>
      </w:r>
    </w:p>
    <w:p w:rsidR="004528D0" w:rsidRPr="00596407" w:rsidRDefault="004528D0" w:rsidP="00B63C26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Model</w:t>
      </w:r>
      <w:r w:rsidR="00945D96">
        <w:rPr>
          <w:rFonts w:eastAsia="Times New Roman" w:cstheme="minorHAnsi"/>
          <w:i/>
          <w:sz w:val="20"/>
          <w:szCs w:val="20"/>
          <w:lang w:val="hr-HR"/>
        </w:rPr>
        <w:t>iranje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 xml:space="preserve"> poslovnih procesa</w:t>
      </w:r>
    </w:p>
    <w:p w:rsidR="004528D0" w:rsidRDefault="004528D0" w:rsidP="00B63C26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Model</w:t>
      </w:r>
      <w:r w:rsidR="00945D96">
        <w:rPr>
          <w:rFonts w:eastAsia="Times New Roman" w:cstheme="minorHAnsi"/>
          <w:i/>
          <w:sz w:val="20"/>
          <w:szCs w:val="20"/>
          <w:lang w:val="hr-HR"/>
        </w:rPr>
        <w:t>iranje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 xml:space="preserve"> aktivnosti</w:t>
      </w:r>
    </w:p>
    <w:p w:rsidR="00927464" w:rsidRDefault="00927464" w:rsidP="00B63C26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927464">
        <w:rPr>
          <w:rFonts w:eastAsia="Times New Roman" w:cstheme="minorHAnsi"/>
          <w:i/>
          <w:sz w:val="20"/>
          <w:szCs w:val="20"/>
          <w:lang w:val="hr-HR"/>
        </w:rPr>
        <w:t>Implementacija razvojne okoline</w:t>
      </w:r>
    </w:p>
    <w:p w:rsidR="00B6108F" w:rsidRDefault="00B6108F" w:rsidP="00B63C26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Izrada dokumentacije</w:t>
      </w:r>
    </w:p>
    <w:p w:rsidR="003367A7" w:rsidRPr="00596407" w:rsidRDefault="003367A7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</w:p>
    <w:p w:rsidR="00B63C26" w:rsidRDefault="00B63C26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I</w:t>
      </w:r>
      <w:r w:rsidR="004528D0"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I</w:t>
      </w:r>
      <w:r w:rsidR="0076005C">
        <w:rPr>
          <w:rFonts w:eastAsia="Times New Roman" w:cstheme="minorHAnsi"/>
          <w:i/>
          <w:sz w:val="20"/>
          <w:szCs w:val="20"/>
          <w:u w:val="single"/>
          <w:lang w:val="hr-HR"/>
        </w:rPr>
        <w:t>I. faza –</w:t>
      </w:r>
      <w:r w:rsidR="00945D96">
        <w:rPr>
          <w:rFonts w:eastAsia="Times New Roman" w:cstheme="minorHAnsi"/>
          <w:i/>
          <w:sz w:val="20"/>
          <w:szCs w:val="20"/>
          <w:u w:val="single"/>
          <w:lang w:val="hr-HR"/>
        </w:rPr>
        <w:t xml:space="preserve">modeliranje i </w:t>
      </w:r>
      <w:r w:rsidR="00B6108F">
        <w:rPr>
          <w:rFonts w:eastAsia="Times New Roman" w:cstheme="minorHAnsi"/>
          <w:i/>
          <w:sz w:val="20"/>
          <w:szCs w:val="20"/>
          <w:u w:val="single"/>
          <w:lang w:val="hr-HR"/>
        </w:rPr>
        <w:t>d</w:t>
      </w:r>
      <w:r w:rsidR="00945D96">
        <w:rPr>
          <w:rFonts w:eastAsia="Times New Roman" w:cstheme="minorHAnsi"/>
          <w:i/>
          <w:sz w:val="20"/>
          <w:szCs w:val="20"/>
          <w:u w:val="single"/>
          <w:lang w:val="hr-HR"/>
        </w:rPr>
        <w:t>izajn aplikacije</w:t>
      </w: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 xml:space="preserve"> </w:t>
      </w:r>
    </w:p>
    <w:p w:rsidR="00927464" w:rsidRDefault="00927464" w:rsidP="00B63C26">
      <w:pPr>
        <w:widowControl w:val="0"/>
        <w:spacing w:after="0" w:line="240" w:lineRule="atLeast"/>
        <w:rPr>
          <w:ins w:id="21" w:author="Lidija" w:date="2014-04-13T20:11:00Z"/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</w:r>
      <w:del w:id="22" w:author="Lidija" w:date="2014-04-13T20:11:00Z">
        <w:r w:rsidDel="00B87ABA">
          <w:rPr>
            <w:rFonts w:eastAsia="Times New Roman" w:cstheme="minorHAnsi"/>
            <w:i/>
            <w:sz w:val="20"/>
            <w:szCs w:val="20"/>
            <w:lang w:val="hr-HR"/>
          </w:rPr>
          <w:delText>Use case</w:delText>
        </w:r>
      </w:del>
      <w:ins w:id="23" w:author="Lidija" w:date="2014-04-13T20:11:00Z">
        <w:r w:rsidR="00B87ABA">
          <w:rPr>
            <w:rFonts w:eastAsia="Times New Roman" w:cstheme="minorHAnsi"/>
            <w:i/>
            <w:sz w:val="20"/>
            <w:szCs w:val="20"/>
            <w:lang w:val="hr-HR"/>
          </w:rPr>
          <w:t>Specifikacija slučajeva korištenja</w:t>
        </w:r>
      </w:ins>
    </w:p>
    <w:p w:rsidR="00B87ABA" w:rsidRDefault="00B87ABA" w:rsidP="00B63C26">
      <w:pPr>
        <w:widowControl w:val="0"/>
        <w:spacing w:after="0" w:line="240" w:lineRule="atLeast"/>
        <w:rPr>
          <w:ins w:id="24" w:author="Lidija" w:date="2014-04-13T20:12:00Z"/>
          <w:rFonts w:eastAsia="Times New Roman" w:cstheme="minorHAnsi"/>
          <w:i/>
          <w:sz w:val="20"/>
          <w:szCs w:val="20"/>
          <w:lang w:val="hr-HR"/>
        </w:rPr>
      </w:pPr>
      <w:ins w:id="25" w:author="Lidija" w:date="2014-04-13T20:11:00Z">
        <w:r>
          <w:rPr>
            <w:rFonts w:eastAsia="Times New Roman" w:cstheme="minorHAnsi"/>
            <w:i/>
            <w:sz w:val="20"/>
            <w:szCs w:val="20"/>
            <w:lang w:val="hr-HR"/>
          </w:rPr>
          <w:tab/>
          <w:t>UML di</w:t>
        </w:r>
      </w:ins>
      <w:r w:rsidR="00B6108F">
        <w:rPr>
          <w:rFonts w:eastAsia="Times New Roman" w:cstheme="minorHAnsi"/>
          <w:i/>
          <w:sz w:val="20"/>
          <w:szCs w:val="20"/>
          <w:lang w:val="hr-HR"/>
        </w:rPr>
        <w:t>j</w:t>
      </w:r>
      <w:ins w:id="26" w:author="Lidija" w:date="2014-04-13T20:11:00Z">
        <w:r>
          <w:rPr>
            <w:rFonts w:eastAsia="Times New Roman" w:cstheme="minorHAnsi"/>
            <w:i/>
            <w:sz w:val="20"/>
            <w:szCs w:val="20"/>
            <w:lang w:val="hr-HR"/>
          </w:rPr>
          <w:t>agrami</w:t>
        </w:r>
      </w:ins>
      <w:ins w:id="27" w:author="Lidija" w:date="2014-04-13T20:12:00Z">
        <w:r>
          <w:rPr>
            <w:rFonts w:eastAsia="Times New Roman" w:cstheme="minorHAnsi"/>
            <w:i/>
            <w:sz w:val="20"/>
            <w:szCs w:val="20"/>
            <w:lang w:val="hr-HR"/>
          </w:rPr>
          <w:t>:</w:t>
        </w:r>
      </w:ins>
    </w:p>
    <w:p w:rsidR="00B87ABA" w:rsidRDefault="00B87ABA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ins w:id="28" w:author="Lidija" w:date="2014-04-13T20:12:00Z"/>
          <w:rFonts w:eastAsia="Times New Roman" w:cstheme="minorHAnsi"/>
          <w:i/>
          <w:sz w:val="20"/>
          <w:szCs w:val="20"/>
          <w:lang w:val="hr-HR"/>
        </w:rPr>
        <w:pPrChange w:id="29" w:author="Lidija" w:date="2014-04-13T20:15:00Z">
          <w:pPr>
            <w:widowControl w:val="0"/>
            <w:spacing w:after="0" w:line="240" w:lineRule="atLeast"/>
          </w:pPr>
        </w:pPrChange>
      </w:pPr>
      <w:ins w:id="30" w:author="Lidija" w:date="2014-04-13T20:14:00Z">
        <w:r>
          <w:rPr>
            <w:rFonts w:eastAsia="Times New Roman" w:cstheme="minorHAnsi"/>
            <w:i/>
            <w:sz w:val="20"/>
            <w:szCs w:val="20"/>
            <w:lang w:val="hr-HR"/>
          </w:rPr>
          <w:t xml:space="preserve">Dijagrami </w:t>
        </w:r>
      </w:ins>
      <w:ins w:id="31" w:author="Lidija" w:date="2014-04-13T20:12:00Z">
        <w:r>
          <w:rPr>
            <w:rFonts w:eastAsia="Times New Roman" w:cstheme="minorHAnsi"/>
            <w:i/>
            <w:sz w:val="20"/>
            <w:szCs w:val="20"/>
            <w:lang w:val="hr-HR"/>
          </w:rPr>
          <w:t>Slučajevi korištenja</w:t>
        </w:r>
      </w:ins>
    </w:p>
    <w:p w:rsidR="00B87ABA" w:rsidRDefault="00B87ABA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ins w:id="32" w:author="Lidija" w:date="2014-04-13T20:14:00Z"/>
          <w:rFonts w:eastAsia="Times New Roman" w:cstheme="minorHAnsi"/>
          <w:i/>
          <w:sz w:val="20"/>
          <w:szCs w:val="20"/>
          <w:lang w:val="hr-HR"/>
        </w:rPr>
        <w:pPrChange w:id="33" w:author="Lidija" w:date="2014-04-13T20:15:00Z">
          <w:pPr>
            <w:widowControl w:val="0"/>
            <w:spacing w:after="0" w:line="240" w:lineRule="atLeast"/>
          </w:pPr>
        </w:pPrChange>
      </w:pPr>
      <w:ins w:id="34" w:author="Lidija" w:date="2014-04-13T20:14:00Z">
        <w:r>
          <w:rPr>
            <w:rFonts w:eastAsia="Times New Roman" w:cstheme="minorHAnsi"/>
            <w:i/>
            <w:sz w:val="20"/>
            <w:szCs w:val="20"/>
            <w:lang w:val="hr-HR"/>
          </w:rPr>
          <w:t>Dijagrami slijeda</w:t>
        </w:r>
      </w:ins>
    </w:p>
    <w:p w:rsidR="00B87ABA" w:rsidRDefault="00B87ABA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ins w:id="35" w:author="Lidija" w:date="2014-04-13T20:14:00Z"/>
          <w:rFonts w:eastAsia="Times New Roman" w:cstheme="minorHAnsi"/>
          <w:i/>
          <w:sz w:val="20"/>
          <w:szCs w:val="20"/>
          <w:lang w:val="hr-HR"/>
        </w:rPr>
        <w:pPrChange w:id="36" w:author="Lidija" w:date="2014-04-13T20:15:00Z">
          <w:pPr>
            <w:widowControl w:val="0"/>
            <w:spacing w:after="0" w:line="240" w:lineRule="atLeast"/>
          </w:pPr>
        </w:pPrChange>
      </w:pPr>
      <w:ins w:id="37" w:author="Lidija" w:date="2014-04-13T20:14:00Z">
        <w:r>
          <w:rPr>
            <w:rFonts w:eastAsia="Times New Roman" w:cstheme="minorHAnsi"/>
            <w:i/>
            <w:sz w:val="20"/>
            <w:szCs w:val="20"/>
            <w:lang w:val="hr-HR"/>
          </w:rPr>
          <w:t>Dijagrami aktivnosti</w:t>
        </w:r>
      </w:ins>
    </w:p>
    <w:p w:rsidR="00B87ABA" w:rsidRDefault="00B87ABA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  <w:pPrChange w:id="38" w:author="Lidija" w:date="2014-04-13T20:15:00Z">
          <w:pPr>
            <w:widowControl w:val="0"/>
            <w:spacing w:after="0" w:line="240" w:lineRule="atLeast"/>
          </w:pPr>
        </w:pPrChange>
      </w:pPr>
      <w:ins w:id="39" w:author="Lidija" w:date="2014-04-13T20:15:00Z">
        <w:r>
          <w:rPr>
            <w:rFonts w:eastAsia="Times New Roman" w:cstheme="minorHAnsi"/>
            <w:i/>
            <w:sz w:val="20"/>
            <w:szCs w:val="20"/>
            <w:lang w:val="hr-HR"/>
          </w:rPr>
          <w:t>Dijagrami klasa</w:t>
        </w:r>
      </w:ins>
    </w:p>
    <w:p w:rsidR="00B6108F" w:rsidRPr="00B87ABA" w:rsidRDefault="00B6108F" w:rsidP="00B6108F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  <w:rPrChange w:id="40" w:author="Lidija" w:date="2014-04-13T20:12:00Z">
            <w:rPr>
              <w:lang w:val="hr-HR"/>
            </w:rPr>
          </w:rPrChange>
        </w:rPr>
      </w:pPr>
      <w:r>
        <w:rPr>
          <w:rFonts w:eastAsia="Times New Roman" w:cstheme="minorHAnsi"/>
          <w:i/>
          <w:sz w:val="20"/>
          <w:szCs w:val="20"/>
          <w:lang w:val="hr-HR"/>
        </w:rPr>
        <w:t>ERA model</w:t>
      </w:r>
    </w:p>
    <w:p w:rsidR="006A2294" w:rsidRDefault="00B6108F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Izrada dokumentacije</w:t>
      </w:r>
    </w:p>
    <w:p w:rsidR="00B6108F" w:rsidRPr="00596407" w:rsidRDefault="00B6108F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</w:p>
    <w:p w:rsidR="006A2294" w:rsidRDefault="006A2294" w:rsidP="006A2294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lastRenderedPageBreak/>
        <w:t>I</w:t>
      </w:r>
      <w:r w:rsidR="004528D0"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V</w:t>
      </w: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. faza</w:t>
      </w:r>
      <w:r w:rsidR="00B6108F">
        <w:rPr>
          <w:rFonts w:eastAsia="Times New Roman" w:cstheme="minorHAnsi"/>
          <w:i/>
          <w:sz w:val="20"/>
          <w:szCs w:val="20"/>
          <w:u w:val="single"/>
          <w:lang w:val="hr-HR"/>
        </w:rPr>
        <w:t>-programiranje i testiranje aplikacije</w:t>
      </w:r>
    </w:p>
    <w:p w:rsidR="00B6108F" w:rsidRDefault="00B6108F" w:rsidP="00B6108F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  <w:t>Programiranje aplikacije</w:t>
      </w:r>
      <w:r w:rsidR="00E45DF1">
        <w:rPr>
          <w:rFonts w:eastAsia="Times New Roman" w:cstheme="minorHAnsi"/>
          <w:i/>
          <w:sz w:val="20"/>
          <w:szCs w:val="20"/>
          <w:lang w:val="hr-HR"/>
        </w:rPr>
        <w:t>: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Baza podataka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Prijava u sustav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Pretraživanje i pregled šifarnika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Unos i ažuriranje novog poreznog obveznika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Pretraživanje i pregled poreznih obveznika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Unos i ažuriranje PDV podataka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Pretraživanje i pregled PDV podataka</w:t>
      </w:r>
    </w:p>
    <w:p w:rsidR="00E45DF1" w:rsidRP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Kontrola PDV podataka</w:t>
      </w:r>
    </w:p>
    <w:p w:rsidR="00B6108F" w:rsidRDefault="00B6108F" w:rsidP="00B6108F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  <w:t>Testiranje aplikacije</w:t>
      </w:r>
      <w:r w:rsidR="00E45DF1">
        <w:rPr>
          <w:rFonts w:eastAsia="Times New Roman" w:cstheme="minorHAnsi"/>
          <w:i/>
          <w:sz w:val="20"/>
          <w:szCs w:val="20"/>
          <w:lang w:val="hr-HR"/>
        </w:rPr>
        <w:t>: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Prijava u sustav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Pretraživanje i pregled šifarnika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Unos i ažuriranje novog poreznog obveznika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Pretraživanje i pregled poreznih obveznika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Unos i ažuriranje PDV podataka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 w:rsidRPr="00E45DF1">
        <w:rPr>
          <w:rFonts w:eastAsia="Times New Roman" w:cstheme="minorHAnsi"/>
          <w:i/>
          <w:sz w:val="20"/>
          <w:szCs w:val="20"/>
          <w:lang w:val="hr-HR"/>
        </w:rPr>
        <w:t>Pretraživanje i pregled PDV podataka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 w:rsidRPr="00E45DF1">
        <w:rPr>
          <w:rFonts w:eastAsia="Times New Roman" w:cstheme="minorHAnsi"/>
          <w:i/>
          <w:sz w:val="20"/>
          <w:szCs w:val="20"/>
          <w:lang w:val="hr-HR"/>
        </w:rPr>
        <w:t>Kontrola PDV podataka</w:t>
      </w:r>
    </w:p>
    <w:p w:rsidR="00B6108F" w:rsidRPr="00E45DF1" w:rsidRDefault="00B6108F" w:rsidP="00E45DF1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 w:rsidRPr="00E45DF1">
        <w:rPr>
          <w:rFonts w:eastAsia="Times New Roman" w:cstheme="minorHAnsi"/>
          <w:i/>
          <w:sz w:val="20"/>
          <w:szCs w:val="20"/>
          <w:lang w:val="hr-HR"/>
        </w:rPr>
        <w:tab/>
        <w:t>Izrada dokumentacije</w:t>
      </w:r>
    </w:p>
    <w:p w:rsidR="000F59DC" w:rsidRDefault="00B6108F" w:rsidP="00B6108F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</w:r>
      <w:r w:rsidR="00DA2468">
        <w:rPr>
          <w:rFonts w:eastAsia="Times New Roman" w:cstheme="minorHAnsi"/>
          <w:i/>
          <w:sz w:val="20"/>
          <w:szCs w:val="20"/>
          <w:lang w:val="hr-HR"/>
        </w:rPr>
        <w:tab/>
      </w:r>
      <w:del w:id="41" w:author="Lidija" w:date="2014-04-13T20:15:00Z">
        <w:r w:rsidR="00DA2468" w:rsidDel="00B87ABA">
          <w:rPr>
            <w:rFonts w:eastAsia="Times New Roman" w:cstheme="minorHAnsi"/>
            <w:i/>
            <w:sz w:val="20"/>
            <w:szCs w:val="20"/>
            <w:lang w:val="hr-HR"/>
          </w:rPr>
          <w:delText>Use case</w:delText>
        </w:r>
      </w:del>
    </w:p>
    <w:p w:rsidR="00E45DF1" w:rsidRDefault="00E45DF1" w:rsidP="00E45DF1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V. faza</w:t>
      </w:r>
      <w:r>
        <w:rPr>
          <w:rFonts w:eastAsia="Times New Roman" w:cstheme="minorHAnsi"/>
          <w:i/>
          <w:sz w:val="20"/>
          <w:szCs w:val="20"/>
          <w:u w:val="single"/>
          <w:lang w:val="hr-HR"/>
        </w:rPr>
        <w:t>-</w:t>
      </w:r>
      <w:r>
        <w:rPr>
          <w:rFonts w:eastAsia="Times New Roman" w:cstheme="minorHAnsi"/>
          <w:i/>
          <w:sz w:val="20"/>
          <w:szCs w:val="20"/>
          <w:u w:val="single"/>
          <w:lang w:val="hr-HR"/>
        </w:rPr>
        <w:t>izrada uputa za korisnike</w:t>
      </w:r>
      <w:r w:rsidR="000E376F">
        <w:rPr>
          <w:rFonts w:eastAsia="Times New Roman" w:cstheme="minorHAnsi"/>
          <w:i/>
          <w:sz w:val="20"/>
          <w:szCs w:val="20"/>
          <w:u w:val="single"/>
          <w:lang w:val="hr-HR"/>
        </w:rPr>
        <w:t xml:space="preserve"> i implementacija</w:t>
      </w:r>
    </w:p>
    <w:p w:rsidR="00C10D9E" w:rsidRDefault="00E45DF1" w:rsidP="00E45DF1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</w:r>
      <w:r>
        <w:rPr>
          <w:rFonts w:eastAsia="Times New Roman" w:cstheme="minorHAnsi"/>
          <w:i/>
          <w:sz w:val="20"/>
          <w:szCs w:val="20"/>
          <w:lang w:val="hr-HR"/>
        </w:rPr>
        <w:t>Izrada uputa za korisnike</w:t>
      </w:r>
    </w:p>
    <w:p w:rsidR="009D494B" w:rsidRDefault="009D494B" w:rsidP="00E45DF1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  <w:t>Završno testiranje aplikacije</w:t>
      </w:r>
    </w:p>
    <w:p w:rsidR="009D494B" w:rsidRDefault="009D494B" w:rsidP="00E45DF1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  <w:t xml:space="preserve">Implementacija </w:t>
      </w:r>
      <w:r w:rsidR="000E376F">
        <w:rPr>
          <w:rFonts w:eastAsia="Times New Roman" w:cstheme="minorHAnsi"/>
          <w:i/>
          <w:sz w:val="20"/>
          <w:szCs w:val="20"/>
          <w:lang w:val="hr-HR"/>
        </w:rPr>
        <w:t xml:space="preserve">i testiranje </w:t>
      </w:r>
      <w:r>
        <w:rPr>
          <w:rFonts w:eastAsia="Times New Roman" w:cstheme="minorHAnsi"/>
          <w:i/>
          <w:sz w:val="20"/>
          <w:szCs w:val="20"/>
          <w:lang w:val="hr-HR"/>
        </w:rPr>
        <w:t>kod korisnika</w:t>
      </w:r>
    </w:p>
    <w:p w:rsidR="009D494B" w:rsidRDefault="009D494B" w:rsidP="00E45DF1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  <w:t>Izrada dokumenatacije</w:t>
      </w:r>
    </w:p>
    <w:p w:rsidR="00C10D9E" w:rsidRDefault="00C10D9E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71918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42" w:name="_Toc373312363"/>
      <w:bookmarkStart w:id="43" w:name="_Toc386712697"/>
      <w:r w:rsidRPr="00596407">
        <w:rPr>
          <w:rFonts w:eastAsia="Times New Roman" w:cstheme="minorHAnsi"/>
          <w:b/>
          <w:sz w:val="24"/>
          <w:szCs w:val="20"/>
          <w:lang w:val="hr-HR"/>
        </w:rPr>
        <w:t>Plan projekta – faze izrade</w:t>
      </w:r>
      <w:bookmarkEnd w:id="42"/>
      <w:bookmarkEnd w:id="43"/>
      <w:r w:rsidRPr="00596407">
        <w:rPr>
          <w:rFonts w:eastAsia="Times New Roman" w:cstheme="minorHAnsi"/>
          <w:b/>
          <w:sz w:val="24"/>
          <w:szCs w:val="20"/>
          <w:lang w:val="hr-HR"/>
        </w:rPr>
        <w:br/>
      </w:r>
    </w:p>
    <w:tbl>
      <w:tblPr>
        <w:tblW w:w="0" w:type="auto"/>
        <w:tblCellSpacing w:w="20" w:type="dxa"/>
        <w:tblInd w:w="25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4432"/>
        <w:gridCol w:w="4477"/>
      </w:tblGrid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Aktivnost</w:t>
            </w:r>
          </w:p>
        </w:tc>
        <w:tc>
          <w:tcPr>
            <w:tcW w:w="4417" w:type="dxa"/>
            <w:shd w:val="clear" w:color="auto" w:fill="auto"/>
            <w:vAlign w:val="center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Početak (procjena termina)</w:t>
            </w:r>
          </w:p>
        </w:tc>
      </w:tr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Faza I.</w:t>
            </w:r>
          </w:p>
        </w:tc>
        <w:tc>
          <w:tcPr>
            <w:tcW w:w="4417" w:type="dxa"/>
            <w:shd w:val="clear" w:color="auto" w:fill="auto"/>
          </w:tcPr>
          <w:p w:rsidR="00771918" w:rsidRPr="00596407" w:rsidRDefault="00C10D9E" w:rsidP="00C10D9E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10.</w:t>
            </w:r>
            <w:r w:rsidR="00771918" w:rsidRPr="00596407">
              <w:rPr>
                <w:rFonts w:eastAsia="Times New Roman" w:cstheme="minorHAnsi"/>
                <w:sz w:val="20"/>
                <w:szCs w:val="20"/>
                <w:lang w:val="hr-HR"/>
              </w:rPr>
              <w:t>03</w:t>
            </w:r>
            <w:r>
              <w:rPr>
                <w:rFonts w:eastAsia="Times New Roman" w:cstheme="minorHAnsi"/>
                <w:sz w:val="20"/>
                <w:szCs w:val="20"/>
                <w:lang w:val="hr-HR"/>
              </w:rPr>
              <w:t>.-28.03.</w:t>
            </w:r>
            <w:r w:rsidR="00771918" w:rsidRPr="00596407">
              <w:rPr>
                <w:rFonts w:eastAsia="Times New Roman" w:cstheme="minorHAnsi"/>
                <w:sz w:val="20"/>
                <w:szCs w:val="20"/>
                <w:lang w:val="hr-HR"/>
              </w:rPr>
              <w:t>2014</w:t>
            </w:r>
            <w:r>
              <w:rPr>
                <w:rFonts w:eastAsia="Times New Roman" w:cstheme="minorHAnsi"/>
                <w:sz w:val="20"/>
                <w:szCs w:val="20"/>
                <w:lang w:val="hr-HR"/>
              </w:rPr>
              <w:t>.</w:t>
            </w:r>
          </w:p>
        </w:tc>
      </w:tr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Faza II.</w:t>
            </w:r>
          </w:p>
        </w:tc>
        <w:tc>
          <w:tcPr>
            <w:tcW w:w="4417" w:type="dxa"/>
            <w:shd w:val="clear" w:color="auto" w:fill="auto"/>
          </w:tcPr>
          <w:p w:rsidR="00771918" w:rsidRDefault="00C10D9E" w:rsidP="00C10D9E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31.03.-04.04.2014.</w:t>
            </w:r>
          </w:p>
          <w:p w:rsidR="00C10D9E" w:rsidRPr="00596407" w:rsidRDefault="00C10D9E" w:rsidP="00C10D9E">
            <w:pPr>
              <w:widowControl w:val="0"/>
              <w:spacing w:before="60" w:after="60" w:line="240" w:lineRule="atLeast"/>
              <w:ind w:left="360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Faza III.</w:t>
            </w:r>
          </w:p>
        </w:tc>
        <w:tc>
          <w:tcPr>
            <w:tcW w:w="4417" w:type="dxa"/>
            <w:shd w:val="clear" w:color="auto" w:fill="auto"/>
          </w:tcPr>
          <w:p w:rsidR="00771918" w:rsidRPr="00596407" w:rsidRDefault="00C10D9E" w:rsidP="00B50744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07.04.-</w:t>
            </w:r>
            <w:del w:id="44" w:author="Lidija" w:date="2014-04-13T20:17:00Z">
              <w:r w:rsidDel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delText>18</w:delText>
              </w:r>
            </w:del>
            <w:ins w:id="45" w:author="Lidija" w:date="2014-04-13T20:18:00Z">
              <w:r w:rsidR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t>30</w:t>
              </w:r>
            </w:ins>
            <w:r>
              <w:rPr>
                <w:rFonts w:eastAsia="Times New Roman" w:cstheme="minorHAnsi"/>
                <w:sz w:val="20"/>
                <w:szCs w:val="20"/>
                <w:lang w:val="hr-HR"/>
              </w:rPr>
              <w:t>.04.2014.</w:t>
            </w:r>
          </w:p>
        </w:tc>
      </w:tr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Faza IV.</w:t>
            </w:r>
          </w:p>
        </w:tc>
        <w:tc>
          <w:tcPr>
            <w:tcW w:w="4417" w:type="dxa"/>
            <w:shd w:val="clear" w:color="auto" w:fill="auto"/>
          </w:tcPr>
          <w:p w:rsidR="00771918" w:rsidRPr="00596407" w:rsidRDefault="00C10D9E" w:rsidP="00E45DF1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del w:id="46" w:author="Lidija" w:date="2014-04-13T20:18:00Z">
              <w:r w:rsidDel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delText>2</w:delText>
              </w:r>
            </w:del>
            <w:ins w:id="47" w:author="Lidija" w:date="2014-04-13T20:18:00Z">
              <w:r w:rsidR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t>0</w:t>
              </w:r>
            </w:ins>
            <w:r>
              <w:rPr>
                <w:rFonts w:eastAsia="Times New Roman" w:cstheme="minorHAnsi"/>
                <w:sz w:val="20"/>
                <w:szCs w:val="20"/>
                <w:lang w:val="hr-HR"/>
              </w:rPr>
              <w:t>1.0</w:t>
            </w:r>
            <w:del w:id="48" w:author="Lidija" w:date="2014-04-13T20:18:00Z">
              <w:r w:rsidDel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delText>4</w:delText>
              </w:r>
            </w:del>
            <w:ins w:id="49" w:author="Lidija" w:date="2014-04-13T20:18:00Z">
              <w:r w:rsidR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t>5</w:t>
              </w:r>
            </w:ins>
            <w:r>
              <w:rPr>
                <w:rFonts w:eastAsia="Times New Roman" w:cstheme="minorHAnsi"/>
                <w:sz w:val="20"/>
                <w:szCs w:val="20"/>
                <w:lang w:val="hr-HR"/>
              </w:rPr>
              <w:t>.-</w:t>
            </w:r>
            <w:del w:id="50" w:author="Lidija" w:date="2014-04-13T20:18:00Z">
              <w:r w:rsidDel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delText>16</w:delText>
              </w:r>
            </w:del>
            <w:r w:rsidR="00E45DF1">
              <w:rPr>
                <w:rFonts w:eastAsia="Times New Roman" w:cstheme="minorHAnsi"/>
                <w:sz w:val="20"/>
                <w:szCs w:val="20"/>
                <w:lang w:val="hr-HR"/>
              </w:rPr>
              <w:t>30</w:t>
            </w:r>
            <w:r>
              <w:rPr>
                <w:rFonts w:eastAsia="Times New Roman" w:cstheme="minorHAnsi"/>
                <w:sz w:val="20"/>
                <w:szCs w:val="20"/>
                <w:lang w:val="hr-HR"/>
              </w:rPr>
              <w:t>.0</w:t>
            </w:r>
            <w:r w:rsidR="00B6108F">
              <w:rPr>
                <w:rFonts w:eastAsia="Times New Roman" w:cstheme="minorHAnsi"/>
                <w:sz w:val="20"/>
                <w:szCs w:val="20"/>
                <w:lang w:val="hr-HR"/>
              </w:rPr>
              <w:t>6</w:t>
            </w:r>
            <w:r>
              <w:rPr>
                <w:rFonts w:eastAsia="Times New Roman" w:cstheme="minorHAnsi"/>
                <w:sz w:val="20"/>
                <w:szCs w:val="20"/>
                <w:lang w:val="hr-HR"/>
              </w:rPr>
              <w:t>.2014.</w:t>
            </w:r>
          </w:p>
        </w:tc>
      </w:tr>
      <w:tr w:rsidR="00E45DF1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E45DF1" w:rsidRPr="00596407" w:rsidRDefault="00E45DF1" w:rsidP="00771918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Faza V.</w:t>
            </w:r>
          </w:p>
        </w:tc>
        <w:tc>
          <w:tcPr>
            <w:tcW w:w="4417" w:type="dxa"/>
            <w:shd w:val="clear" w:color="auto" w:fill="auto"/>
          </w:tcPr>
          <w:p w:rsidR="00E45DF1" w:rsidDel="00B50744" w:rsidRDefault="00E45DF1" w:rsidP="00B6108F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01.07.-15.07.2014.</w:t>
            </w:r>
          </w:p>
        </w:tc>
      </w:tr>
    </w:tbl>
    <w:p w:rsidR="00771918" w:rsidRPr="00596407" w:rsidRDefault="00771918" w:rsidP="00771918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771918" w:rsidRDefault="00771918" w:rsidP="007826FF">
      <w:pPr>
        <w:keepLines/>
        <w:widowControl w:val="0"/>
        <w:spacing w:before="60" w:after="120" w:line="240" w:lineRule="atLeast"/>
        <w:rPr>
          <w:ins w:id="51" w:author="Lidija" w:date="2014-04-13T20:18:00Z"/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Detaljan plan razvoja projekta prikazan je u posebnom dolumentu</w:t>
      </w:r>
      <w:r w:rsidR="00B6108F">
        <w:rPr>
          <w:rFonts w:eastAsia="Times New Roman" w:cstheme="minorHAnsi"/>
          <w:i/>
          <w:sz w:val="20"/>
          <w:szCs w:val="20"/>
          <w:lang w:val="hr-HR"/>
        </w:rPr>
        <w:t xml:space="preserve"> PB_4 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 xml:space="preserve"> Plan razvoja aplikacij</w:t>
      </w:r>
      <w:r w:rsidR="00B6108F">
        <w:rPr>
          <w:rFonts w:eastAsia="Times New Roman" w:cstheme="minorHAnsi"/>
          <w:i/>
          <w:sz w:val="20"/>
          <w:szCs w:val="20"/>
          <w:lang w:val="hr-HR"/>
        </w:rPr>
        <w:t>e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 xml:space="preserve"> e-Inspektor .</w:t>
      </w:r>
    </w:p>
    <w:p w:rsidR="00B50744" w:rsidRPr="00B50744" w:rsidRDefault="00B50744">
      <w:pPr>
        <w:pStyle w:val="ListParagraph"/>
        <w:keepLines/>
        <w:widowControl w:val="0"/>
        <w:numPr>
          <w:ilvl w:val="0"/>
          <w:numId w:val="30"/>
        </w:numPr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  <w:rPrChange w:id="52" w:author="Lidija" w:date="2014-04-13T20:19:00Z">
            <w:rPr>
              <w:lang w:val="hr-HR"/>
            </w:rPr>
          </w:rPrChange>
        </w:rPr>
        <w:pPrChange w:id="53" w:author="Lidija" w:date="2014-04-13T20:19:00Z">
          <w:pPr>
            <w:keepLines/>
            <w:widowControl w:val="0"/>
            <w:spacing w:before="60" w:after="120" w:line="240" w:lineRule="atLeast"/>
          </w:pPr>
        </w:pPrChange>
      </w:pPr>
      <w:ins w:id="54" w:author="Lidija" w:date="2014-04-13T20:19:00Z">
        <w:r>
          <w:rPr>
            <w:rFonts w:eastAsia="Times New Roman" w:cstheme="minorHAnsi"/>
            <w:i/>
            <w:sz w:val="20"/>
            <w:szCs w:val="20"/>
            <w:lang w:val="hr-HR"/>
          </w:rPr>
          <w:t>Pomak datuma razvoja projekta dogodio se, jer drugi član projekta do sad nije aktivno sudjelovao u razvoju pa se istno ne može očekivati ni u budućnosti</w:t>
        </w:r>
      </w:ins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530817" w:rsidRPr="00596407" w:rsidRDefault="00530817" w:rsidP="00530817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55" w:name="_Toc373312364"/>
      <w:bookmarkStart w:id="56" w:name="_Toc386712698"/>
      <w:r w:rsidRPr="00596407">
        <w:rPr>
          <w:rFonts w:eastAsia="Times New Roman" w:cstheme="minorHAnsi"/>
          <w:b/>
          <w:sz w:val="24"/>
          <w:szCs w:val="20"/>
          <w:lang w:val="hr-HR"/>
        </w:rPr>
        <w:lastRenderedPageBreak/>
        <w:t>Ključne točke</w:t>
      </w:r>
      <w:bookmarkEnd w:id="55"/>
      <w:bookmarkEnd w:id="56"/>
    </w:p>
    <w:p w:rsidR="001E6E6D" w:rsidRDefault="001E6E6D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530817" w:rsidRPr="0059640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U okviru poslova izgradnje sustava e-Inspektor potrebno je, uz suradnju projektnog tima  obaviti detaljnu analizu poslovnih procesa, modela podataka i poslovne logike, te utvrditi sve funkcije sustava koristeći pri tom saznanja i dokumentaciju dobivenu zajedničkim analizama.</w:t>
      </w:r>
    </w:p>
    <w:p w:rsidR="00530817" w:rsidRPr="0059640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530817" w:rsidRPr="0059640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Predviđaju se sljedeće aktivnosti:</w:t>
      </w:r>
    </w:p>
    <w:p w:rsidR="00530817" w:rsidRPr="0059640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530817" w:rsidRPr="00596407" w:rsidRDefault="00530817" w:rsidP="00530817">
      <w:pPr>
        <w:widowControl w:val="0"/>
        <w:numPr>
          <w:ilvl w:val="0"/>
          <w:numId w:val="16"/>
        </w:numPr>
        <w:spacing w:after="0" w:line="240" w:lineRule="auto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Analiza poslovnih procesa</w:t>
      </w:r>
      <w:r w:rsidRPr="00596407">
        <w:rPr>
          <w:rFonts w:eastAsia="Times New Roman" w:cstheme="minorHAnsi"/>
          <w:bCs/>
          <w:sz w:val="20"/>
          <w:szCs w:val="20"/>
          <w:lang w:val="hr-HR"/>
        </w:rPr>
        <w:tab/>
        <w:t>– kreiranje use case modela</w:t>
      </w:r>
    </w:p>
    <w:p w:rsidR="00530817" w:rsidRPr="00596407" w:rsidRDefault="00530817" w:rsidP="00530817">
      <w:pPr>
        <w:widowControl w:val="0"/>
        <w:numPr>
          <w:ilvl w:val="0"/>
          <w:numId w:val="17"/>
        </w:numPr>
        <w:spacing w:after="0" w:line="240" w:lineRule="auto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 xml:space="preserve">Analiza i dizajn </w:t>
      </w:r>
      <w:r w:rsidRPr="00596407">
        <w:rPr>
          <w:rFonts w:eastAsia="Times New Roman" w:cstheme="minorHAnsi"/>
          <w:bCs/>
          <w:sz w:val="20"/>
          <w:szCs w:val="20"/>
          <w:lang w:val="hr-HR"/>
        </w:rPr>
        <w:tab/>
        <w:t>– kreiranje dizajna sustava</w:t>
      </w:r>
    </w:p>
    <w:p w:rsidR="00530817" w:rsidRPr="00596407" w:rsidRDefault="00530817" w:rsidP="00530817">
      <w:pPr>
        <w:widowControl w:val="0"/>
        <w:numPr>
          <w:ilvl w:val="0"/>
          <w:numId w:val="17"/>
        </w:numPr>
        <w:spacing w:after="0" w:line="240" w:lineRule="auto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 xml:space="preserve">Implementacija </w:t>
      </w:r>
      <w:r w:rsidRPr="00596407">
        <w:rPr>
          <w:rFonts w:eastAsia="Times New Roman" w:cstheme="minorHAnsi"/>
          <w:bCs/>
          <w:sz w:val="20"/>
          <w:szCs w:val="20"/>
          <w:lang w:val="hr-HR"/>
        </w:rPr>
        <w:tab/>
        <w:t>– realiziranje izvršnog oblika sustava, izrada programa</w:t>
      </w:r>
    </w:p>
    <w:p w:rsidR="001E6E6D" w:rsidRDefault="001E6E6D" w:rsidP="001E6E6D">
      <w:pPr>
        <w:widowControl w:val="0"/>
        <w:numPr>
          <w:ilvl w:val="0"/>
          <w:numId w:val="17"/>
        </w:numPr>
        <w:spacing w:after="0" w:line="240" w:lineRule="auto"/>
        <w:rPr>
          <w:rFonts w:eastAsia="Times New Roman" w:cstheme="minorHAnsi"/>
          <w:bCs/>
          <w:sz w:val="20"/>
          <w:szCs w:val="20"/>
          <w:lang w:val="hr-HR"/>
        </w:rPr>
      </w:pPr>
      <w:r w:rsidRPr="001E6E6D">
        <w:rPr>
          <w:rFonts w:eastAsia="Times New Roman" w:cstheme="minorHAnsi"/>
          <w:bCs/>
          <w:sz w:val="20"/>
          <w:szCs w:val="20"/>
          <w:lang w:val="hr-HR"/>
        </w:rPr>
        <w:t xml:space="preserve">Testiranje </w:t>
      </w:r>
      <w:r w:rsidRPr="001E6E6D">
        <w:rPr>
          <w:rFonts w:eastAsia="Times New Roman" w:cstheme="minorHAnsi"/>
          <w:bCs/>
          <w:sz w:val="20"/>
          <w:szCs w:val="20"/>
          <w:lang w:val="hr-HR"/>
        </w:rPr>
        <w:tab/>
      </w:r>
      <w:r w:rsidR="00530817" w:rsidRPr="001E6E6D">
        <w:rPr>
          <w:rFonts w:eastAsia="Times New Roman" w:cstheme="minorHAnsi"/>
          <w:bCs/>
          <w:sz w:val="20"/>
          <w:szCs w:val="20"/>
          <w:lang w:val="hr-HR"/>
        </w:rPr>
        <w:t>– jedinično i integralno testiranje, verifikacija i validacija sustava</w:t>
      </w:r>
    </w:p>
    <w:p w:rsidR="00530817" w:rsidRPr="001E6E6D" w:rsidRDefault="00530817" w:rsidP="001E6E6D">
      <w:pPr>
        <w:widowControl w:val="0"/>
        <w:numPr>
          <w:ilvl w:val="0"/>
          <w:numId w:val="17"/>
        </w:numPr>
        <w:spacing w:after="0" w:line="240" w:lineRule="auto"/>
        <w:rPr>
          <w:rFonts w:eastAsia="Times New Roman" w:cstheme="minorHAnsi"/>
          <w:bCs/>
          <w:sz w:val="20"/>
          <w:szCs w:val="20"/>
          <w:lang w:val="hr-HR"/>
        </w:rPr>
      </w:pPr>
      <w:r w:rsidRPr="001E6E6D">
        <w:rPr>
          <w:rFonts w:eastAsia="Times New Roman" w:cstheme="minorHAnsi"/>
          <w:bCs/>
          <w:sz w:val="20"/>
          <w:szCs w:val="20"/>
          <w:lang w:val="hr-HR"/>
        </w:rPr>
        <w:t xml:space="preserve">Produkcija </w:t>
      </w:r>
      <w:r w:rsidRPr="001E6E6D">
        <w:rPr>
          <w:rFonts w:eastAsia="Times New Roman" w:cstheme="minorHAnsi"/>
          <w:bCs/>
          <w:sz w:val="20"/>
          <w:szCs w:val="20"/>
          <w:lang w:val="hr-HR"/>
        </w:rPr>
        <w:tab/>
        <w:t>– uvođenje aplikacije u rad, prezentacija,   izrada korisničkih uputa, obuka korisnika</w:t>
      </w:r>
    </w:p>
    <w:p w:rsidR="00530817" w:rsidRPr="0059640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1E6E6D" w:rsidRDefault="001E6E6D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53081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Ključne isporuke su:</w:t>
      </w:r>
    </w:p>
    <w:p w:rsidR="001E6E6D" w:rsidRPr="00596407" w:rsidRDefault="001E6E6D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530817" w:rsidRPr="00596407" w:rsidRDefault="00530817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Specifikacija korisničkog zahtjeva</w:t>
      </w:r>
    </w:p>
    <w:p w:rsidR="00530817" w:rsidRPr="00596407" w:rsidRDefault="00B6108F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>
        <w:rPr>
          <w:rFonts w:eastAsia="Times New Roman" w:cstheme="minorHAnsi"/>
          <w:bCs/>
          <w:sz w:val="20"/>
          <w:szCs w:val="20"/>
          <w:lang w:val="hr-HR"/>
        </w:rPr>
        <w:t>UML</w:t>
      </w:r>
      <w:r w:rsidR="00530817" w:rsidRPr="00596407">
        <w:rPr>
          <w:rFonts w:eastAsia="Times New Roman" w:cstheme="minorHAnsi"/>
          <w:bCs/>
          <w:sz w:val="20"/>
          <w:szCs w:val="20"/>
          <w:lang w:val="hr-HR"/>
        </w:rPr>
        <w:t xml:space="preserve"> model</w:t>
      </w:r>
      <w:r>
        <w:rPr>
          <w:rFonts w:eastAsia="Times New Roman" w:cstheme="minorHAnsi"/>
          <w:bCs/>
          <w:sz w:val="20"/>
          <w:szCs w:val="20"/>
          <w:lang w:val="hr-HR"/>
        </w:rPr>
        <w:t>iranje</w:t>
      </w:r>
      <w:r w:rsidR="00530817" w:rsidRPr="00596407">
        <w:rPr>
          <w:rFonts w:eastAsia="Times New Roman" w:cstheme="minorHAnsi"/>
          <w:bCs/>
          <w:sz w:val="20"/>
          <w:szCs w:val="20"/>
          <w:lang w:val="hr-HR"/>
        </w:rPr>
        <w:t xml:space="preserve"> i UC specifikacije</w:t>
      </w:r>
    </w:p>
    <w:p w:rsidR="00530817" w:rsidRPr="00596407" w:rsidRDefault="00B6108F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>
        <w:rPr>
          <w:rFonts w:eastAsia="Times New Roman" w:cstheme="minorHAnsi"/>
          <w:bCs/>
          <w:sz w:val="20"/>
          <w:szCs w:val="20"/>
          <w:lang w:val="hr-HR"/>
        </w:rPr>
        <w:t>Dizajn arhitekture aplikacije</w:t>
      </w:r>
    </w:p>
    <w:p w:rsidR="00530817" w:rsidRPr="00596407" w:rsidRDefault="00530817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Uspostavljeno razvojno okruženje</w:t>
      </w:r>
    </w:p>
    <w:p w:rsidR="00530817" w:rsidRPr="00596407" w:rsidRDefault="00530817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Uspostavljeno testno i produkcijsko okruženje</w:t>
      </w:r>
    </w:p>
    <w:p w:rsidR="00530817" w:rsidRPr="00596407" w:rsidRDefault="00530817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Korisničke upute</w:t>
      </w:r>
    </w:p>
    <w:p w:rsidR="00DA1D15" w:rsidRPr="00596407" w:rsidRDefault="00DA1D15" w:rsidP="00DA1D15">
      <w:pPr>
        <w:widowControl w:val="0"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DA1D15" w:rsidRDefault="00DA1D15" w:rsidP="00DA1D15">
      <w:pPr>
        <w:widowControl w:val="0"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1E6E6D" w:rsidRDefault="001E6E6D" w:rsidP="00DA1D15">
      <w:pPr>
        <w:widowControl w:val="0"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1E6E6D" w:rsidRPr="00596407" w:rsidRDefault="001E6E6D" w:rsidP="00DA1D15">
      <w:pPr>
        <w:widowControl w:val="0"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DA1D15" w:rsidRPr="00596407" w:rsidRDefault="00DA1D15" w:rsidP="00DA1D1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57" w:name="_Toc373312365"/>
      <w:bookmarkStart w:id="58" w:name="_Toc386712699"/>
      <w:r w:rsidRPr="00596407">
        <w:rPr>
          <w:rFonts w:eastAsia="Times New Roman" w:cstheme="minorHAnsi"/>
          <w:b/>
          <w:sz w:val="24"/>
          <w:szCs w:val="20"/>
          <w:lang w:val="hr-HR"/>
        </w:rPr>
        <w:t>Interakcija s drugim sustavima</w:t>
      </w:r>
      <w:bookmarkEnd w:id="57"/>
      <w:bookmarkEnd w:id="58"/>
    </w:p>
    <w:p w:rsidR="00DA1D15" w:rsidRPr="00596407" w:rsidRDefault="00DA1D15" w:rsidP="00DA1D15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A1D15" w:rsidRDefault="00DA1D15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Sustav e-inspektor će se povezivati s</w:t>
      </w:r>
      <w:r w:rsidR="00FF14FF" w:rsidRPr="00596407">
        <w:rPr>
          <w:rFonts w:eastAsia="Times New Roman" w:cstheme="minorHAnsi"/>
          <w:sz w:val="20"/>
          <w:szCs w:val="20"/>
          <w:lang w:val="hr-HR"/>
        </w:rPr>
        <w:t>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slijedećim vanjskim sustavima:</w:t>
      </w:r>
    </w:p>
    <w:p w:rsidR="001E6E6D" w:rsidRPr="00596407" w:rsidRDefault="001E6E6D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A1D15" w:rsidRPr="00596407" w:rsidRDefault="00DA1D15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670"/>
      </w:tblGrid>
      <w:tr w:rsidR="00DA1D15" w:rsidRPr="00596407" w:rsidTr="00596407">
        <w:trPr>
          <w:trHeight w:val="643"/>
        </w:trPr>
        <w:tc>
          <w:tcPr>
            <w:tcW w:w="1951" w:type="dxa"/>
            <w:shd w:val="pct10" w:color="auto" w:fill="auto"/>
            <w:vAlign w:val="center"/>
          </w:tcPr>
          <w:p w:rsidR="00DA1D15" w:rsidRPr="00596407" w:rsidRDefault="00DA1D15" w:rsidP="00DA1D15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lang w:val="hr-HR"/>
              </w:rPr>
            </w:pPr>
            <w:r w:rsidRPr="00596407">
              <w:rPr>
                <w:rFonts w:eastAsia="Times New Roman" w:cstheme="minorHAnsi"/>
                <w:b/>
                <w:lang w:val="hr-HR"/>
              </w:rPr>
              <w:t>Sustavi</w:t>
            </w:r>
          </w:p>
        </w:tc>
        <w:tc>
          <w:tcPr>
            <w:tcW w:w="7670" w:type="dxa"/>
            <w:shd w:val="pct10" w:color="auto" w:fill="auto"/>
            <w:vAlign w:val="center"/>
          </w:tcPr>
          <w:p w:rsidR="00DA1D15" w:rsidRPr="00596407" w:rsidRDefault="00DA1D15" w:rsidP="00DA1D15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lang w:val="hr-HR"/>
              </w:rPr>
            </w:pPr>
            <w:r w:rsidRPr="00596407">
              <w:rPr>
                <w:rFonts w:eastAsia="Times New Roman" w:cstheme="minorHAnsi"/>
                <w:b/>
                <w:lang w:val="hr-HR"/>
              </w:rPr>
              <w:t>Interakcije</w:t>
            </w:r>
          </w:p>
        </w:tc>
      </w:tr>
      <w:tr w:rsidR="00DA1D15" w:rsidRPr="00596407" w:rsidTr="00596407">
        <w:tc>
          <w:tcPr>
            <w:tcW w:w="1951" w:type="dxa"/>
          </w:tcPr>
          <w:p w:rsidR="00DA1D15" w:rsidRPr="00596407" w:rsidRDefault="00B6108F" w:rsidP="00DA1D15">
            <w:pPr>
              <w:widowControl w:val="0"/>
              <w:spacing w:before="120"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DB Porezne uprave</w:t>
            </w:r>
          </w:p>
        </w:tc>
        <w:tc>
          <w:tcPr>
            <w:tcW w:w="7670" w:type="dxa"/>
          </w:tcPr>
          <w:p w:rsidR="00DA1D15" w:rsidRPr="00596407" w:rsidRDefault="00B6108F" w:rsidP="00DA1D15">
            <w:pPr>
              <w:widowControl w:val="0"/>
              <w:spacing w:before="120" w:after="120" w:line="240" w:lineRule="atLeast"/>
              <w:rPr>
                <w:rFonts w:eastAsia="Times New Roman" w:cstheme="minorHAnsi"/>
                <w:i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Dohvat podataka o zaposlenicima za potrebe prijave zaposlenika u aplikaciju i određivanje korisničkih prava zaposlenika</w:t>
            </w:r>
          </w:p>
        </w:tc>
      </w:tr>
    </w:tbl>
    <w:p w:rsidR="00DA1D15" w:rsidRDefault="00DA1D15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B6108F" w:rsidRDefault="00B6108F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B6108F" w:rsidRDefault="00B6108F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B6108F" w:rsidRDefault="00B6108F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lastRenderedPageBreak/>
        <w:t>Shema povezivanja:</w:t>
      </w: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Pr="00596407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A1D15" w:rsidRPr="00596407" w:rsidRDefault="00DE02A8" w:rsidP="00A10822">
      <w:pPr>
        <w:keepLines/>
        <w:widowControl w:val="0"/>
        <w:spacing w:after="120" w:line="240" w:lineRule="atLeast"/>
        <w:jc w:val="center"/>
        <w:rPr>
          <w:rFonts w:eastAsia="Times New Roman" w:cstheme="minorHAnsi"/>
          <w:sz w:val="20"/>
          <w:szCs w:val="20"/>
          <w:lang w:val="hr-HR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4188724</wp:posOffset>
                </wp:positionH>
                <wp:positionV relativeFrom="paragraph">
                  <wp:posOffset>377825</wp:posOffset>
                </wp:positionV>
                <wp:extent cx="595223" cy="23291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D96" w:rsidRPr="00DE02A8" w:rsidRDefault="00B6108F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DB 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9.8pt;margin-top:29.75pt;width:46.85pt;height:1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" fillcolor="white [3201]" stroked="f" strokeweight=".5pt">
                <v:textbox>
                  <w:txbxContent>
                    <w:p w:rsidR="00945D96" w:rsidRPr="00DE02A8" w:rsidRDefault="00B6108F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DB PU</w:t>
                      </w:r>
                    </w:p>
                  </w:txbxContent>
                </v:textbox>
              </v:shape>
            </w:pict>
          </mc:Fallback>
        </mc:AlternateContent>
      </w:r>
      <w:r w:rsidR="00A10822" w:rsidRPr="00596407">
        <w:rPr>
          <w:rFonts w:cstheme="minorHAnsi"/>
          <w:noProof/>
        </w:rPr>
        <w:drawing>
          <wp:inline distT="0" distB="0" distL="0" distR="0" wp14:anchorId="4223E5FC" wp14:editId="763AD4E7">
            <wp:extent cx="4062141" cy="2518913"/>
            <wp:effectExtent l="19050" t="19050" r="1460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913" cy="2528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1D15" w:rsidRPr="00596407" w:rsidRDefault="00DA1D15" w:rsidP="00DA1D15">
      <w:pPr>
        <w:widowControl w:val="0"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FF14FF" w:rsidRPr="00596407" w:rsidRDefault="00FF14FF" w:rsidP="00FF14FF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59" w:name="_Toc373312366"/>
      <w:bookmarkStart w:id="60" w:name="_Toc386712700"/>
      <w:r w:rsidRPr="00596407">
        <w:rPr>
          <w:rFonts w:eastAsia="Times New Roman" w:cstheme="minorHAnsi"/>
          <w:b/>
          <w:sz w:val="28"/>
          <w:szCs w:val="20"/>
          <w:lang w:val="hr-HR"/>
        </w:rPr>
        <w:lastRenderedPageBreak/>
        <w:t>Upravljanje projektom</w:t>
      </w:r>
      <w:bookmarkEnd w:id="59"/>
      <w:bookmarkEnd w:id="60"/>
    </w:p>
    <w:p w:rsidR="00180EA2" w:rsidRPr="00596407" w:rsidRDefault="00180EA2" w:rsidP="00180EA2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61" w:name="_Toc164221301"/>
      <w:bookmarkStart w:id="62" w:name="_Toc373312367"/>
    </w:p>
    <w:p w:rsidR="00FF14FF" w:rsidRPr="00596407" w:rsidRDefault="00FF14FF" w:rsidP="00FF14FF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63" w:name="_Toc386712701"/>
      <w:r w:rsidRPr="00596407">
        <w:rPr>
          <w:rFonts w:eastAsia="Times New Roman" w:cstheme="minorHAnsi"/>
          <w:b/>
          <w:sz w:val="24"/>
          <w:szCs w:val="20"/>
          <w:lang w:val="hr-HR"/>
        </w:rPr>
        <w:t>Organizacija projekta</w:t>
      </w:r>
      <w:bookmarkEnd w:id="61"/>
      <w:bookmarkEnd w:id="62"/>
      <w:bookmarkEnd w:id="63"/>
    </w:p>
    <w:p w:rsidR="00180EA2" w:rsidRPr="00596407" w:rsidRDefault="00180EA2" w:rsidP="00180EA2">
      <w:pPr>
        <w:pStyle w:val="ListParagraph"/>
        <w:widowControl w:val="0"/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771918" w:rsidRPr="00596407" w:rsidRDefault="00FF1043" w:rsidP="00530817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A6ECA6" wp14:editId="4FD17864">
                <wp:simplePos x="0" y="0"/>
                <wp:positionH relativeFrom="column">
                  <wp:posOffset>1817526</wp:posOffset>
                </wp:positionH>
                <wp:positionV relativeFrom="paragraph">
                  <wp:posOffset>1329498</wp:posOffset>
                </wp:positionV>
                <wp:extent cx="2872272" cy="240"/>
                <wp:effectExtent l="0" t="0" r="234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272" cy="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pt,104.7pt" to="369.2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" strokecolor="#4579b8 [3044]"/>
            </w:pict>
          </mc:Fallback>
        </mc:AlternateContent>
      </w:r>
      <w:r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01EFA5" wp14:editId="5D5373BE">
                <wp:simplePos x="0" y="0"/>
                <wp:positionH relativeFrom="column">
                  <wp:posOffset>4689475</wp:posOffset>
                </wp:positionH>
                <wp:positionV relativeFrom="paragraph">
                  <wp:posOffset>1087755</wp:posOffset>
                </wp:positionV>
                <wp:extent cx="0" cy="2413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25pt,85.65pt" to="369.2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" strokecolor="#4579b8 [3044]"/>
            </w:pict>
          </mc:Fallback>
        </mc:AlternateContent>
      </w:r>
      <w:r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8C21F4" wp14:editId="4BFF76FD">
                <wp:simplePos x="0" y="0"/>
                <wp:positionH relativeFrom="column">
                  <wp:posOffset>1816735</wp:posOffset>
                </wp:positionH>
                <wp:positionV relativeFrom="paragraph">
                  <wp:posOffset>1087120</wp:posOffset>
                </wp:positionV>
                <wp:extent cx="0" cy="241935"/>
                <wp:effectExtent l="0" t="0" r="1905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85.6pt" to="143.0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" strokecolor="#4579b8 [3044]"/>
            </w:pict>
          </mc:Fallback>
        </mc:AlternateContent>
      </w:r>
      <w:r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4B096" wp14:editId="57773AD0">
                <wp:simplePos x="0" y="0"/>
                <wp:positionH relativeFrom="column">
                  <wp:posOffset>1057910</wp:posOffset>
                </wp:positionH>
                <wp:positionV relativeFrom="paragraph">
                  <wp:posOffset>131445</wp:posOffset>
                </wp:positionV>
                <wp:extent cx="1449070" cy="965200"/>
                <wp:effectExtent l="57150" t="38100" r="74930" b="1016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965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D96" w:rsidRPr="004252D6" w:rsidRDefault="00945D96" w:rsidP="004252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4252D6">
                              <w:rPr>
                                <w:sz w:val="20"/>
                                <w:szCs w:val="20"/>
                                <w:lang w:val="hr-HR"/>
                              </w:rPr>
                              <w:t>PURH</w:t>
                            </w:r>
                          </w:p>
                          <w:p w:rsidR="00945D96" w:rsidRPr="004252D6" w:rsidRDefault="00945D96" w:rsidP="004252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4252D6">
                              <w:rPr>
                                <w:sz w:val="20"/>
                                <w:szCs w:val="20"/>
                                <w:lang w:val="hr-HR"/>
                              </w:rPr>
                              <w:t>Vlasnik projekta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83.3pt;margin-top:10.35pt;width:114.1pt;height:7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45D96" w:rsidRPr="004252D6" w:rsidRDefault="00945D96" w:rsidP="004252D6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4252D6">
                        <w:rPr>
                          <w:sz w:val="20"/>
                          <w:szCs w:val="20"/>
                          <w:lang w:val="hr-HR"/>
                        </w:rPr>
                        <w:t>PURH</w:t>
                      </w:r>
                    </w:p>
                    <w:p w:rsidR="00945D96" w:rsidRPr="004252D6" w:rsidRDefault="00945D96" w:rsidP="004252D6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4252D6">
                        <w:rPr>
                          <w:sz w:val="20"/>
                          <w:szCs w:val="20"/>
                          <w:lang w:val="hr-HR"/>
                        </w:rPr>
                        <w:t>Vlasnik projekta</w:t>
                      </w:r>
                    </w:p>
                  </w:txbxContent>
                </v:textbox>
              </v:roundrect>
            </w:pict>
          </mc:Fallback>
        </mc:AlternateContent>
      </w:r>
      <w:r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832FA" wp14:editId="7F686C7F">
                <wp:simplePos x="0" y="0"/>
                <wp:positionH relativeFrom="column">
                  <wp:posOffset>3877945</wp:posOffset>
                </wp:positionH>
                <wp:positionV relativeFrom="paragraph">
                  <wp:posOffset>131445</wp:posOffset>
                </wp:positionV>
                <wp:extent cx="1560830" cy="956945"/>
                <wp:effectExtent l="57150" t="38100" r="77470" b="908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9569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D96" w:rsidRDefault="00945D96" w:rsidP="004252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4252D6">
                              <w:rPr>
                                <w:sz w:val="20"/>
                                <w:szCs w:val="20"/>
                                <w:lang w:val="hr-HR"/>
                              </w:rPr>
                              <w:t>NADZOR PROJEKTA</w:t>
                            </w:r>
                          </w:p>
                          <w:p w:rsidR="00945D96" w:rsidRDefault="00945D96" w:rsidP="004252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FOI</w:t>
                            </w:r>
                          </w:p>
                          <w:p w:rsidR="00945D96" w:rsidRDefault="00945D96" w:rsidP="004252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180EA2">
                              <w:rPr>
                                <w:sz w:val="16"/>
                                <w:szCs w:val="16"/>
                                <w:lang w:val="hr-HR"/>
                              </w:rPr>
                              <w:t>Prof. dr. sc.</w:t>
                            </w:r>
                            <w:r w:rsidRPr="00180EA2">
                              <w:rPr>
                                <w:sz w:val="20"/>
                                <w:szCs w:val="20"/>
                                <w:lang w:val="hr-HR"/>
                              </w:rPr>
                              <w:t xml:space="preserve"> </w:t>
                            </w:r>
                            <w:r w:rsidRPr="00180EA2">
                              <w:rPr>
                                <w:sz w:val="16"/>
                                <w:szCs w:val="16"/>
                                <w:lang w:val="hr-HR"/>
                              </w:rPr>
                              <w:t>Strahonja Vjeran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8" style="position:absolute;margin-left:305.35pt;margin-top:10.35pt;width:122.9pt;height:7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45D96" w:rsidRDefault="00945D96" w:rsidP="004252D6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4252D6">
                        <w:rPr>
                          <w:sz w:val="20"/>
                          <w:szCs w:val="20"/>
                          <w:lang w:val="hr-HR"/>
                        </w:rPr>
                        <w:t>NADZOR PROJEKTA</w:t>
                      </w:r>
                    </w:p>
                    <w:p w:rsidR="00945D96" w:rsidRDefault="00945D96" w:rsidP="004252D6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FOI</w:t>
                      </w:r>
                    </w:p>
                    <w:p w:rsidR="00945D96" w:rsidRDefault="00945D96" w:rsidP="004252D6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180EA2">
                        <w:rPr>
                          <w:sz w:val="16"/>
                          <w:szCs w:val="16"/>
                          <w:lang w:val="hr-HR"/>
                        </w:rPr>
                        <w:t>Prof. dr. sc.</w:t>
                      </w:r>
                      <w:r w:rsidRPr="00180EA2">
                        <w:rPr>
                          <w:sz w:val="20"/>
                          <w:szCs w:val="20"/>
                          <w:lang w:val="hr-HR"/>
                        </w:rPr>
                        <w:t xml:space="preserve"> </w:t>
                      </w:r>
                      <w:r w:rsidRPr="00180EA2">
                        <w:rPr>
                          <w:sz w:val="16"/>
                          <w:szCs w:val="16"/>
                          <w:lang w:val="hr-HR"/>
                        </w:rPr>
                        <w:t>Strahonja Vjeran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172F82" wp14:editId="6886734D">
                <wp:simplePos x="0" y="0"/>
                <wp:positionH relativeFrom="column">
                  <wp:posOffset>3232258</wp:posOffset>
                </wp:positionH>
                <wp:positionV relativeFrom="paragraph">
                  <wp:posOffset>1329498</wp:posOffset>
                </wp:positionV>
                <wp:extent cx="0" cy="207274"/>
                <wp:effectExtent l="0" t="0" r="19050" b="215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104.7pt" to="254.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" strokecolor="#4579b8 [3044]"/>
            </w:pict>
          </mc:Fallback>
        </mc:AlternateContent>
      </w:r>
      <w:r w:rsidR="00C93852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025274" wp14:editId="3921DAD2">
                <wp:simplePos x="0" y="0"/>
                <wp:positionH relativeFrom="column">
                  <wp:posOffset>1929130</wp:posOffset>
                </wp:positionH>
                <wp:positionV relativeFrom="paragraph">
                  <wp:posOffset>3762375</wp:posOffset>
                </wp:positionV>
                <wp:extent cx="34290" cy="1656080"/>
                <wp:effectExtent l="0" t="0" r="22860" b="203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165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pt,296.25pt" to="154.6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" strokecolor="#4579b8 [3044]"/>
            </w:pict>
          </mc:Fallback>
        </mc:AlternateContent>
      </w:r>
      <w:r w:rsidR="00C93852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D48A58" wp14:editId="0ECC4CEE">
                <wp:simplePos x="0" y="0"/>
                <wp:positionH relativeFrom="column">
                  <wp:posOffset>1877060</wp:posOffset>
                </wp:positionH>
                <wp:positionV relativeFrom="paragraph">
                  <wp:posOffset>3762375</wp:posOffset>
                </wp:positionV>
                <wp:extent cx="0" cy="1103630"/>
                <wp:effectExtent l="0" t="0" r="1905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8pt,296.25pt" to="147.8pt,3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AFFCB5" wp14:editId="507E9913">
                <wp:simplePos x="0" y="0"/>
                <wp:positionH relativeFrom="column">
                  <wp:posOffset>2239645</wp:posOffset>
                </wp:positionH>
                <wp:positionV relativeFrom="paragraph">
                  <wp:posOffset>3762375</wp:posOffset>
                </wp:positionV>
                <wp:extent cx="0" cy="1216025"/>
                <wp:effectExtent l="0" t="0" r="19050" b="222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5pt,296.25pt" to="176.35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C34845" wp14:editId="15B834CB">
                <wp:simplePos x="0" y="0"/>
                <wp:positionH relativeFrom="column">
                  <wp:posOffset>2240220</wp:posOffset>
                </wp:positionH>
                <wp:positionV relativeFrom="paragraph">
                  <wp:posOffset>4978712</wp:posOffset>
                </wp:positionV>
                <wp:extent cx="232913" cy="0"/>
                <wp:effectExtent l="0" t="0" r="1524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392pt" to="194.75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CE0C49" wp14:editId="39BA43BB">
                <wp:simplePos x="0" y="0"/>
                <wp:positionH relativeFrom="column">
                  <wp:posOffset>2317858</wp:posOffset>
                </wp:positionH>
                <wp:positionV relativeFrom="paragraph">
                  <wp:posOffset>3762387</wp:posOffset>
                </wp:positionV>
                <wp:extent cx="0" cy="534084"/>
                <wp:effectExtent l="0" t="0" r="19050" b="184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4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5pt,296.25pt" to="182.5pt,3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C53666" wp14:editId="5DC4BC3F">
                <wp:simplePos x="0" y="0"/>
                <wp:positionH relativeFrom="column">
                  <wp:posOffset>2317858</wp:posOffset>
                </wp:positionH>
                <wp:positionV relativeFrom="paragraph">
                  <wp:posOffset>4297057</wp:posOffset>
                </wp:positionV>
                <wp:extent cx="155275" cy="0"/>
                <wp:effectExtent l="0" t="0" r="1651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338.35pt" to="194.75pt,3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76AAE1" wp14:editId="66866C74">
                <wp:simplePos x="0" y="0"/>
                <wp:positionH relativeFrom="column">
                  <wp:posOffset>1688130</wp:posOffset>
                </wp:positionH>
                <wp:positionV relativeFrom="paragraph">
                  <wp:posOffset>6013462</wp:posOffset>
                </wp:positionV>
                <wp:extent cx="369869" cy="0"/>
                <wp:effectExtent l="0" t="0" r="1143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8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473.5pt" to="162pt,4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FB7B80" wp14:editId="43BDC3C7">
                <wp:simplePos x="0" y="0"/>
                <wp:positionH relativeFrom="column">
                  <wp:posOffset>1989084</wp:posOffset>
                </wp:positionH>
                <wp:positionV relativeFrom="paragraph">
                  <wp:posOffset>3762375</wp:posOffset>
                </wp:positionV>
                <wp:extent cx="68329" cy="2251075"/>
                <wp:effectExtent l="0" t="0" r="27305" b="158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9" cy="22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296.25pt" to="162pt,4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0C80CF" wp14:editId="14B66509">
                <wp:simplePos x="0" y="0"/>
                <wp:positionH relativeFrom="column">
                  <wp:posOffset>1688130</wp:posOffset>
                </wp:positionH>
                <wp:positionV relativeFrom="paragraph">
                  <wp:posOffset>5418467</wp:posOffset>
                </wp:positionV>
                <wp:extent cx="275829" cy="0"/>
                <wp:effectExtent l="0" t="0" r="101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426.65pt" to="154.6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4EC9F6" wp14:editId="4DA6A4FA">
                <wp:simplePos x="0" y="0"/>
                <wp:positionH relativeFrom="column">
                  <wp:posOffset>1662250</wp:posOffset>
                </wp:positionH>
                <wp:positionV relativeFrom="paragraph">
                  <wp:posOffset>4866017</wp:posOffset>
                </wp:positionV>
                <wp:extent cx="215661" cy="0"/>
                <wp:effectExtent l="0" t="0" r="1333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383.15pt" to="147.9pt,3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13F705" wp14:editId="51F83961">
                <wp:simplePos x="0" y="0"/>
                <wp:positionH relativeFrom="column">
                  <wp:posOffset>1826152</wp:posOffset>
                </wp:positionH>
                <wp:positionV relativeFrom="paragraph">
                  <wp:posOffset>3762387</wp:posOffset>
                </wp:positionV>
                <wp:extent cx="0" cy="534838"/>
                <wp:effectExtent l="0" t="0" r="19050" b="177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4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pt,296.25pt" to="143.8pt,3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BE31C7" wp14:editId="2D887C95">
                <wp:simplePos x="0" y="0"/>
                <wp:positionH relativeFrom="column">
                  <wp:posOffset>1688130</wp:posOffset>
                </wp:positionH>
                <wp:positionV relativeFrom="paragraph">
                  <wp:posOffset>4297225</wp:posOffset>
                </wp:positionV>
                <wp:extent cx="138022" cy="0"/>
                <wp:effectExtent l="0" t="0" r="1460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338.35pt" to="143.75pt,3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201913" wp14:editId="326EC98A">
                <wp:simplePos x="0" y="0"/>
                <wp:positionH relativeFrom="column">
                  <wp:posOffset>3232258</wp:posOffset>
                </wp:positionH>
                <wp:positionV relativeFrom="paragraph">
                  <wp:posOffset>2451172</wp:posOffset>
                </wp:positionV>
                <wp:extent cx="0" cy="207034"/>
                <wp:effectExtent l="0" t="0" r="19050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193pt" to="254.5pt,2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69297" wp14:editId="4BA2946E">
                <wp:simplePos x="0" y="0"/>
                <wp:positionH relativeFrom="column">
                  <wp:posOffset>5029092</wp:posOffset>
                </wp:positionH>
                <wp:positionV relativeFrom="paragraph">
                  <wp:posOffset>2658206</wp:posOffset>
                </wp:positionV>
                <wp:extent cx="0" cy="189781"/>
                <wp:effectExtent l="0" t="0" r="19050" b="203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209.3pt" to="396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25172E" wp14:editId="24F703AC">
                <wp:simplePos x="0" y="0"/>
                <wp:positionH relativeFrom="column">
                  <wp:posOffset>1826152</wp:posOffset>
                </wp:positionH>
                <wp:positionV relativeFrom="paragraph">
                  <wp:posOffset>2658206</wp:posOffset>
                </wp:positionV>
                <wp:extent cx="0" cy="189781"/>
                <wp:effectExtent l="0" t="0" r="19050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pt,209.3pt" to="143.8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54ADA9" wp14:editId="5296ED82">
                <wp:simplePos x="0" y="0"/>
                <wp:positionH relativeFrom="column">
                  <wp:posOffset>1826152</wp:posOffset>
                </wp:positionH>
                <wp:positionV relativeFrom="paragraph">
                  <wp:posOffset>2657834</wp:posOffset>
                </wp:positionV>
                <wp:extent cx="3203048" cy="1"/>
                <wp:effectExtent l="0" t="0" r="1651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3048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8pt,209.3pt" to="396pt,2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226826" wp14:editId="5A023E10">
                <wp:simplePos x="0" y="0"/>
                <wp:positionH relativeFrom="column">
                  <wp:posOffset>4257675</wp:posOffset>
                </wp:positionH>
                <wp:positionV relativeFrom="paragraph">
                  <wp:posOffset>2848610</wp:posOffset>
                </wp:positionV>
                <wp:extent cx="1319530" cy="1940560"/>
                <wp:effectExtent l="57150" t="38100" r="71120" b="977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194056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D96" w:rsidRDefault="00945D96" w:rsidP="00AD2E5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FOI</w:t>
                            </w:r>
                          </w:p>
                          <w:p w:rsidR="00945D96" w:rsidRPr="00180EA2" w:rsidRDefault="00945D96" w:rsidP="00180EA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  <w:r w:rsidRPr="00180EA2">
                              <w:rPr>
                                <w:sz w:val="16"/>
                                <w:szCs w:val="16"/>
                                <w:lang w:val="hr-HR"/>
                              </w:rPr>
                              <w:t>Švogor Ivan, mag. inf.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style="position:absolute;margin-left:335.25pt;margin-top:224.3pt;width:103.9pt;height:15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" fillcolor="#9eeaff" strokecolor="#46aac5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45D96" w:rsidRDefault="00945D96" w:rsidP="00AD2E59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FOI</w:t>
                      </w:r>
                    </w:p>
                    <w:p w:rsidR="00945D96" w:rsidRPr="00180EA2" w:rsidRDefault="00945D96" w:rsidP="00180EA2">
                      <w:pPr>
                        <w:jc w:val="center"/>
                        <w:rPr>
                          <w:sz w:val="16"/>
                          <w:szCs w:val="16"/>
                          <w:lang w:val="hr-HR"/>
                        </w:rPr>
                      </w:pPr>
                      <w:r w:rsidRPr="00180EA2">
                        <w:rPr>
                          <w:sz w:val="16"/>
                          <w:szCs w:val="16"/>
                          <w:lang w:val="hr-HR"/>
                        </w:rPr>
                        <w:t>Švogor Ivan, mag. inf.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3D7DD" wp14:editId="4B4D00EB">
                <wp:simplePos x="0" y="0"/>
                <wp:positionH relativeFrom="column">
                  <wp:posOffset>1218565</wp:posOffset>
                </wp:positionH>
                <wp:positionV relativeFrom="paragraph">
                  <wp:posOffset>2849880</wp:posOffset>
                </wp:positionV>
                <wp:extent cx="1371600" cy="914400"/>
                <wp:effectExtent l="57150" t="38100" r="76200" b="952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D96" w:rsidRPr="00204B15" w:rsidRDefault="00945D96" w:rsidP="00204B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PROJEKTNI TIM</w:t>
                            </w:r>
                          </w:p>
                          <w:p w:rsidR="00945D96" w:rsidRDefault="00945D96" w:rsidP="00204B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204B15">
                              <w:rPr>
                                <w:sz w:val="20"/>
                                <w:szCs w:val="20"/>
                                <w:lang w:val="hr-HR"/>
                              </w:rPr>
                              <w:t>Lidija Lastavec</w:t>
                            </w:r>
                          </w:p>
                          <w:p w:rsidR="00945D96" w:rsidRPr="00204B15" w:rsidRDefault="00945D96" w:rsidP="00204B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del w:id="64" w:author="Lidija" w:date="2014-04-13T20:20:00Z">
                              <w:r w:rsidDel="00B50744">
                                <w:rPr>
                                  <w:sz w:val="20"/>
                                  <w:szCs w:val="20"/>
                                  <w:lang w:val="hr-HR"/>
                                </w:rPr>
                                <w:delText>Nikola Maras</w:delText>
                              </w:r>
                            </w:del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0" style="position:absolute;margin-left:95.95pt;margin-top:224.4pt;width:108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45D96" w:rsidRPr="00204B15" w:rsidRDefault="00945D96" w:rsidP="00204B15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PROJEKTNI TIM</w:t>
                      </w:r>
                    </w:p>
                    <w:p w:rsidR="00945D96" w:rsidRDefault="00945D96" w:rsidP="00204B15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204B15">
                        <w:rPr>
                          <w:sz w:val="20"/>
                          <w:szCs w:val="20"/>
                          <w:lang w:val="hr-HR"/>
                        </w:rPr>
                        <w:t>Lidija Lastavec</w:t>
                      </w:r>
                    </w:p>
                    <w:p w:rsidR="00945D96" w:rsidRPr="00204B15" w:rsidRDefault="00945D96" w:rsidP="00204B15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del w:id="65" w:author="Lidija" w:date="2014-04-13T20:20:00Z">
                        <w:r w:rsidDel="00B50744">
                          <w:rPr>
                            <w:sz w:val="20"/>
                            <w:szCs w:val="20"/>
                            <w:lang w:val="hr-HR"/>
                          </w:rPr>
                          <w:delText>Nikola Maras</w:delText>
                        </w:r>
                      </w:del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2903B9" wp14:editId="1480AD92">
                <wp:simplePos x="0" y="0"/>
                <wp:positionH relativeFrom="column">
                  <wp:posOffset>2469515</wp:posOffset>
                </wp:positionH>
                <wp:positionV relativeFrom="paragraph">
                  <wp:posOffset>4138295</wp:posOffset>
                </wp:positionV>
                <wp:extent cx="1371600" cy="396240"/>
                <wp:effectExtent l="57150" t="38100" r="76200" b="990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D96" w:rsidRPr="00204B15" w:rsidRDefault="00945D96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Testni tim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1" style="position:absolute;margin-left:194.45pt;margin-top:325.85pt;width:108pt;height:31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45D96" w:rsidRPr="00204B15" w:rsidRDefault="00945D96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Testni tim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8F79F4" wp14:editId="46465D28">
                <wp:simplePos x="0" y="0"/>
                <wp:positionH relativeFrom="column">
                  <wp:posOffset>312420</wp:posOffset>
                </wp:positionH>
                <wp:positionV relativeFrom="paragraph">
                  <wp:posOffset>5250180</wp:posOffset>
                </wp:positionV>
                <wp:extent cx="1371600" cy="396240"/>
                <wp:effectExtent l="57150" t="38100" r="76200" b="990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D96" w:rsidRPr="00204B15" w:rsidRDefault="00945D96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IT arhitekti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2" style="position:absolute;margin-left:24.6pt;margin-top:413.4pt;width:108pt;height:31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45D96" w:rsidRPr="00204B15" w:rsidRDefault="00945D96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IT arhitekti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70A75E" wp14:editId="40D180D6">
                <wp:simplePos x="0" y="0"/>
                <wp:positionH relativeFrom="column">
                  <wp:posOffset>335915</wp:posOffset>
                </wp:positionH>
                <wp:positionV relativeFrom="paragraph">
                  <wp:posOffset>5843270</wp:posOffset>
                </wp:positionV>
                <wp:extent cx="1371600" cy="396240"/>
                <wp:effectExtent l="57150" t="38100" r="76200" b="9906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D96" w:rsidRPr="00204B15" w:rsidRDefault="00945D96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Developeri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3" style="position:absolute;margin-left:26.45pt;margin-top:460.1pt;width:108pt;height:31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45D96" w:rsidRPr="00204B15" w:rsidRDefault="00945D96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Developeri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487AB8" wp14:editId="3798AAAE">
                <wp:simplePos x="0" y="0"/>
                <wp:positionH relativeFrom="column">
                  <wp:posOffset>315595</wp:posOffset>
                </wp:positionH>
                <wp:positionV relativeFrom="paragraph">
                  <wp:posOffset>4099560</wp:posOffset>
                </wp:positionV>
                <wp:extent cx="1371600" cy="396240"/>
                <wp:effectExtent l="57150" t="38100" r="76200" b="990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D96" w:rsidRPr="00204B15" w:rsidRDefault="00945D96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Poslovni analitičari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4" style="position:absolute;margin-left:24.85pt;margin-top:322.8pt;width:108pt;height:31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45D96" w:rsidRPr="00204B15" w:rsidRDefault="00945D96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Poslovni analitičari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D893C6" wp14:editId="6DAA0677">
                <wp:simplePos x="0" y="0"/>
                <wp:positionH relativeFrom="column">
                  <wp:posOffset>287020</wp:posOffset>
                </wp:positionH>
                <wp:positionV relativeFrom="paragraph">
                  <wp:posOffset>4664075</wp:posOffset>
                </wp:positionV>
                <wp:extent cx="1371600" cy="396240"/>
                <wp:effectExtent l="57150" t="38100" r="76200" b="9906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D96" w:rsidRPr="00204B15" w:rsidRDefault="00945D96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DB administratori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5" style="position:absolute;margin-left:22.6pt;margin-top:367.25pt;width:108pt;height:31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45D96" w:rsidRPr="00204B15" w:rsidRDefault="00945D96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DB administratori</w:t>
                      </w:r>
                    </w:p>
                  </w:txbxContent>
                </v:textbox>
              </v:roundrect>
            </w:pict>
          </mc:Fallback>
        </mc:AlternateContent>
      </w:r>
      <w:r w:rsidR="00180EA2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70708" wp14:editId="246584DE">
                <wp:simplePos x="0" y="0"/>
                <wp:positionH relativeFrom="column">
                  <wp:posOffset>2507615</wp:posOffset>
                </wp:positionH>
                <wp:positionV relativeFrom="paragraph">
                  <wp:posOffset>1537335</wp:posOffset>
                </wp:positionV>
                <wp:extent cx="1371600" cy="914400"/>
                <wp:effectExtent l="57150" t="38100" r="76200" b="952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D96" w:rsidRPr="00204B15" w:rsidRDefault="00945D96" w:rsidP="00204B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204B15">
                              <w:rPr>
                                <w:sz w:val="20"/>
                                <w:szCs w:val="20"/>
                                <w:lang w:val="hr-HR"/>
                              </w:rPr>
                              <w:t>VOĐENJE PROJEKTA</w:t>
                            </w:r>
                          </w:p>
                          <w:p w:rsidR="00945D96" w:rsidRPr="00204B15" w:rsidRDefault="00945D96" w:rsidP="00204B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204B15">
                              <w:rPr>
                                <w:sz w:val="20"/>
                                <w:szCs w:val="20"/>
                                <w:lang w:val="hr-HR"/>
                              </w:rPr>
                              <w:t>Lidija Lastavec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6" style="position:absolute;margin-left:197.45pt;margin-top:121.05pt;width:108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45D96" w:rsidRPr="00204B15" w:rsidRDefault="00945D96" w:rsidP="00204B15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204B15">
                        <w:rPr>
                          <w:sz w:val="20"/>
                          <w:szCs w:val="20"/>
                          <w:lang w:val="hr-HR"/>
                        </w:rPr>
                        <w:t>VOĐENJE PROJEKTA</w:t>
                      </w:r>
                    </w:p>
                    <w:p w:rsidR="00945D96" w:rsidRPr="00204B15" w:rsidRDefault="00945D96" w:rsidP="00204B15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204B15">
                        <w:rPr>
                          <w:sz w:val="20"/>
                          <w:szCs w:val="20"/>
                          <w:lang w:val="hr-HR"/>
                        </w:rPr>
                        <w:t>Lidija Lastavec</w:t>
                      </w:r>
                    </w:p>
                  </w:txbxContent>
                </v:textbox>
              </v:roundrect>
            </w:pict>
          </mc:Fallback>
        </mc:AlternateContent>
      </w:r>
      <w:r w:rsidR="00180EA2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D54D1B" wp14:editId="06FC05FD">
                <wp:simplePos x="0" y="0"/>
                <wp:positionH relativeFrom="column">
                  <wp:posOffset>2469515</wp:posOffset>
                </wp:positionH>
                <wp:positionV relativeFrom="paragraph">
                  <wp:posOffset>4751070</wp:posOffset>
                </wp:positionV>
                <wp:extent cx="1371600" cy="396240"/>
                <wp:effectExtent l="57150" t="38100" r="76200" b="990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D96" w:rsidRPr="00204B15" w:rsidRDefault="00945D96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Sistemska podrška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7" style="position:absolute;margin-left:194.45pt;margin-top:374.1pt;width:108pt;height:31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45D96" w:rsidRPr="00204B15" w:rsidRDefault="00945D96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Sistemska podrška</w:t>
                      </w:r>
                    </w:p>
                  </w:txbxContent>
                </v:textbox>
              </v:roundrect>
            </w:pict>
          </mc:Fallback>
        </mc:AlternateContent>
      </w:r>
      <w:r w:rsidR="00530817" w:rsidRPr="00596407">
        <w:rPr>
          <w:rFonts w:eastAsia="Times New Roman" w:cstheme="minorHAnsi"/>
          <w:sz w:val="20"/>
          <w:szCs w:val="20"/>
          <w:lang w:val="hr-HR"/>
        </w:rPr>
        <w:br w:type="page"/>
      </w:r>
    </w:p>
    <w:p w:rsidR="003210AF" w:rsidRPr="00596407" w:rsidRDefault="00C93852" w:rsidP="003210AF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66" w:name="_Toc386712702"/>
      <w:r w:rsidRPr="00596407">
        <w:rPr>
          <w:rFonts w:eastAsia="Times New Roman" w:cstheme="minorHAnsi"/>
          <w:b/>
          <w:sz w:val="24"/>
          <w:szCs w:val="20"/>
          <w:lang w:val="hr-HR"/>
        </w:rPr>
        <w:lastRenderedPageBreak/>
        <w:t>Opis funkcija u organizaciji projekta</w:t>
      </w:r>
      <w:bookmarkEnd w:id="66"/>
    </w:p>
    <w:p w:rsidR="003210AF" w:rsidRPr="003210AF" w:rsidRDefault="003210AF" w:rsidP="003210AF">
      <w:pPr>
        <w:tabs>
          <w:tab w:val="left" w:pos="540"/>
          <w:tab w:val="left" w:pos="1260"/>
        </w:tabs>
        <w:spacing w:after="120" w:line="240" w:lineRule="atLeast"/>
        <w:rPr>
          <w:rFonts w:eastAsia="Times New Roman" w:cstheme="minorHAnsi"/>
          <w:i/>
          <w:color w:val="0000FF"/>
          <w:sz w:val="16"/>
          <w:szCs w:val="16"/>
          <w:lang w:val="hr-HR"/>
        </w:rPr>
      </w:pPr>
    </w:p>
    <w:tbl>
      <w:tblPr>
        <w:tblW w:w="9182" w:type="dxa"/>
        <w:jc w:val="center"/>
        <w:tblCellSpacing w:w="7" w:type="dxa"/>
        <w:tblInd w:w="-9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1"/>
        <w:gridCol w:w="6761"/>
      </w:tblGrid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C93852" w:rsidP="003210AF">
            <w:pPr>
              <w:widowControl w:val="0"/>
              <w:tabs>
                <w:tab w:val="left" w:pos="245"/>
              </w:tabs>
              <w:spacing w:after="0" w:line="24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  <w:t>Funkcija</w:t>
            </w: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spacing w:after="0" w:line="24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  <w:t>Uloga</w:t>
            </w:r>
          </w:p>
        </w:tc>
      </w:tr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C93852" w:rsidP="00C93852">
            <w:pPr>
              <w:widowControl w:val="0"/>
              <w:tabs>
                <w:tab w:val="left" w:pos="245"/>
              </w:tabs>
              <w:spacing w:after="0" w:line="24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  <w:t>Vlasnik projekta</w:t>
            </w: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vlasnik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brine se o realizaciji projekta uz maksimalni poslovni efekt;</w:t>
            </w:r>
          </w:p>
          <w:p w:rsidR="003210AF" w:rsidRPr="00FF1043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FF1043">
              <w:rPr>
                <w:rFonts w:eastAsia="Times New Roman" w:cstheme="minorHAnsi"/>
                <w:sz w:val="20"/>
                <w:szCs w:val="20"/>
                <w:lang w:val="hr-HR"/>
              </w:rPr>
              <w:t>inicira i odobrava poslovne procese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odobrava definirani projekt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odobrava projektni plan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predsjedava upravljačkoj strukturi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kao normalan dio poslovnog procesa nadzire projekt s drugim članovima uprave/projekta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pokreće hitne akcije za rješavanje kritičnih problema</w:t>
            </w: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</w:pPr>
          </w:p>
        </w:tc>
      </w:tr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C93852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Nadzor projekta</w:t>
            </w: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nadzire vođenje poslova projekta u skladu s internim propisima i pravilima struke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odobrava definirani projekt i projektni plan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predsjedava upravljačkoj strukturi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razvija i održava neposredne radne kontakte na razini Uprave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osigurava kvalitetne veze među organizacijskim jedinicama u projektu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rješava probleme koje ne može riješiti voditelj projekta</w:t>
            </w:r>
            <w:r w:rsidR="00E6061A" w:rsidRPr="00596407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ili konzultanti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uspostavlja i održava profesionalni imidž projekta</w:t>
            </w: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Voditelj projekta </w:t>
            </w: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odgovoran je za cjelokupno stanje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odgovoran je za izvršenje ciljeva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održava projektne definicije i plan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bilježi napredovanje u odnosu na plan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informira Nadzor i članove projekta o napretku projekta i problemima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izgrađuje upravljački mehanizam 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osigurava cjelovitost i kvalitetu isporuke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traži pomoć za rješavanje problema koji prelaze njegove ovlasti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upravlja svim akcijama potrebnim da se postignu zadani ciljevi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osigurava da su svi problemi za rješavanje upućeni na pravu instancu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osigurava pravilno upravljanje promjenama</w:t>
            </w:r>
          </w:p>
          <w:p w:rsidR="003210AF" w:rsidRPr="00596407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osigurava potrebne resurse za projekt</w:t>
            </w:r>
          </w:p>
          <w:p w:rsidR="00E6061A" w:rsidRPr="003210AF" w:rsidRDefault="00E6061A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pravovremeno izvještava o mogućim zastojima i problemima</w:t>
            </w:r>
          </w:p>
        </w:tc>
      </w:tr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C93852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Projektni tim</w:t>
            </w: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razgovara s poslovnim ekspertima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modelira poslovne procese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izrađuje UC model i pojedine UC specifikacije</w:t>
            </w:r>
          </w:p>
          <w:p w:rsidR="00C93852" w:rsidRPr="00596407" w:rsidRDefault="00C93852" w:rsidP="00C93852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proizvodi i postavlja arhitekturu sustava</w:t>
            </w:r>
          </w:p>
          <w:p w:rsidR="00E6061A" w:rsidRPr="00596407" w:rsidRDefault="00E6061A" w:rsidP="00E6061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obavlja poslove razvoja i dizajna  u zadanoj arhitekturi </w:t>
            </w:r>
          </w:p>
          <w:p w:rsidR="00E6061A" w:rsidRPr="00596407" w:rsidRDefault="00E6061A" w:rsidP="00E6061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obavlja poslove održavanja baze podataka</w:t>
            </w:r>
          </w:p>
          <w:p w:rsidR="00E6061A" w:rsidRPr="00596407" w:rsidRDefault="00E6061A" w:rsidP="00E6061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planira testiranje i piše testne skripte</w:t>
            </w:r>
          </w:p>
          <w:p w:rsidR="00E6061A" w:rsidRPr="00596407" w:rsidRDefault="00E6061A" w:rsidP="00E6061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lastRenderedPageBreak/>
              <w:t>podržava i obavlja planirano testiranje</w:t>
            </w:r>
          </w:p>
          <w:p w:rsidR="003210AF" w:rsidRPr="00596407" w:rsidRDefault="00E6061A" w:rsidP="00E6061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o</w:t>
            </w: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dgovoran za provođenje aktivnosti oko uspostave infrastrukture u testnom i produkcijskom okruženju</w:t>
            </w:r>
          </w:p>
        </w:tc>
      </w:tr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C93852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lastRenderedPageBreak/>
              <w:t>Konzultanti</w:t>
            </w: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52" w:rsidRPr="003210AF" w:rsidRDefault="00C93852" w:rsidP="00C9385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daj</w:t>
            </w:r>
            <w:r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u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kritičku procjenu specifičnih zahtjeva i preporuke u vezi njihovog rješavanja</w:t>
            </w:r>
          </w:p>
          <w:p w:rsidR="00C93852" w:rsidRPr="003210AF" w:rsidRDefault="00C93852" w:rsidP="00C9385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predlžu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provediva alternativna rješenja </w:t>
            </w:r>
          </w:p>
          <w:p w:rsidR="003210AF" w:rsidRPr="00596407" w:rsidRDefault="00C93852" w:rsidP="00C93852">
            <w:pPr>
              <w:widowControl w:val="0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izvještava</w:t>
            </w:r>
            <w:r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ju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voditelja projekta o statusu </w:t>
            </w:r>
            <w:r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projekta</w:t>
            </w:r>
          </w:p>
          <w:p w:rsidR="00C93852" w:rsidRPr="00596407" w:rsidRDefault="00C93852" w:rsidP="00C9385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pravovremeno informiraju  voditelja projekta o spornim pitanjima</w:t>
            </w:r>
          </w:p>
          <w:p w:rsidR="00C93852" w:rsidRPr="00596407" w:rsidRDefault="00C93852" w:rsidP="00E6061A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pruža</w:t>
            </w:r>
            <w:r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ju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savjet i podršku projektn</w:t>
            </w:r>
            <w:r w:rsidR="00E6061A"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o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m tim</w:t>
            </w:r>
            <w:r w:rsidR="00E6061A"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u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u vezi projektn</w:t>
            </w:r>
            <w:r w:rsidR="00E6061A"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og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okruženja i postavljanja tehničkog modela rješenja</w:t>
            </w:r>
          </w:p>
        </w:tc>
      </w:tr>
    </w:tbl>
    <w:p w:rsidR="003210AF" w:rsidRPr="003210AF" w:rsidRDefault="003210AF" w:rsidP="003210AF">
      <w:pPr>
        <w:keepLines/>
        <w:widowControl w:val="0"/>
        <w:spacing w:after="120" w:line="240" w:lineRule="auto"/>
        <w:jc w:val="both"/>
        <w:rPr>
          <w:rFonts w:eastAsia="Times New Roman" w:cstheme="minorHAnsi"/>
          <w:bCs/>
          <w:szCs w:val="20"/>
          <w:lang w:val="hr-HR" w:eastAsia="hr-HR"/>
        </w:rPr>
      </w:pPr>
    </w:p>
    <w:p w:rsidR="003210AF" w:rsidRPr="003210AF" w:rsidRDefault="003210AF" w:rsidP="003210AF">
      <w:pPr>
        <w:keepLines/>
        <w:widowControl w:val="0"/>
        <w:spacing w:after="120" w:line="240" w:lineRule="auto"/>
        <w:jc w:val="both"/>
        <w:rPr>
          <w:rFonts w:eastAsia="Times New Roman" w:cstheme="minorHAnsi"/>
          <w:bCs/>
          <w:sz w:val="20"/>
          <w:szCs w:val="20"/>
          <w:lang w:val="hr-HR" w:eastAsia="hr-HR"/>
        </w:rPr>
      </w:pPr>
      <w:r w:rsidRPr="003210AF">
        <w:rPr>
          <w:rFonts w:eastAsia="Times New Roman" w:cstheme="minorHAnsi"/>
          <w:bCs/>
          <w:sz w:val="20"/>
          <w:szCs w:val="20"/>
          <w:lang w:val="hr-HR" w:eastAsia="hr-HR"/>
        </w:rPr>
        <w:t>Od članova projektn</w:t>
      </w:r>
      <w:r w:rsidR="00E6061A" w:rsidRPr="00596407">
        <w:rPr>
          <w:rFonts w:eastAsia="Times New Roman" w:cstheme="minorHAnsi"/>
          <w:bCs/>
          <w:sz w:val="20"/>
          <w:szCs w:val="20"/>
          <w:lang w:val="hr-HR" w:eastAsia="hr-HR"/>
        </w:rPr>
        <w:t xml:space="preserve">og </w:t>
      </w:r>
      <w:r w:rsidRPr="003210AF">
        <w:rPr>
          <w:rFonts w:eastAsia="Times New Roman" w:cstheme="minorHAnsi"/>
          <w:bCs/>
          <w:sz w:val="20"/>
          <w:szCs w:val="20"/>
          <w:lang w:val="hr-HR" w:eastAsia="hr-HR"/>
        </w:rPr>
        <w:t xml:space="preserve"> tima očekuje se posvećenost projektu i orijentiranost postizanju ciljeva projekta. Pri tome se očekuje uvažavanje različitosti, kooperativni odnosi, otvorena i jasna komunikacija te ravnomjerno učešće svih članova. </w:t>
      </w:r>
    </w:p>
    <w:p w:rsidR="003210AF" w:rsidRPr="003210AF" w:rsidRDefault="003210AF" w:rsidP="003210AF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3210AF">
        <w:rPr>
          <w:rFonts w:eastAsia="Times New Roman" w:cstheme="minorHAnsi"/>
          <w:sz w:val="20"/>
          <w:szCs w:val="20"/>
          <w:lang w:val="hr-HR"/>
        </w:rPr>
        <w:t>Članovi projektnog tima sastajat će se</w:t>
      </w:r>
      <w:r w:rsidR="00E6061A" w:rsidRPr="00596407">
        <w:rPr>
          <w:rFonts w:eastAsia="Times New Roman" w:cstheme="minorHAnsi"/>
          <w:sz w:val="20"/>
          <w:szCs w:val="20"/>
          <w:lang w:val="hr-HR"/>
        </w:rPr>
        <w:t>prema potrebi</w:t>
      </w:r>
      <w:r w:rsidRPr="003210AF">
        <w:rPr>
          <w:rFonts w:eastAsia="Times New Roman" w:cstheme="minorHAnsi"/>
          <w:sz w:val="20"/>
          <w:szCs w:val="20"/>
          <w:lang w:val="hr-HR"/>
        </w:rPr>
        <w:t>. Svaka izvanredna potreba za sastankom dogovarat će se u međusobnoj komunikaciji članova projekta sa voditeljem projekta.</w:t>
      </w:r>
    </w:p>
    <w:p w:rsidR="003210AF" w:rsidRPr="003210AF" w:rsidRDefault="003210AF" w:rsidP="003210AF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3210AF" w:rsidRPr="003210AF" w:rsidRDefault="003210AF" w:rsidP="003210AF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3210AF">
        <w:rPr>
          <w:rFonts w:eastAsia="Times New Roman" w:cstheme="minorHAnsi"/>
          <w:sz w:val="20"/>
          <w:szCs w:val="20"/>
          <w:lang w:val="hr-HR"/>
        </w:rPr>
        <w:t>Sva projektna dokumentacija pohranjuje se na za to predviđenom repozitoriju. U slučaju ovog projekta to je folder na dijeljenom disku</w:t>
      </w:r>
      <w:r w:rsidR="00B6108F">
        <w:rPr>
          <w:rFonts w:eastAsia="Times New Roman" w:cstheme="minorHAnsi"/>
          <w:sz w:val="20"/>
          <w:szCs w:val="20"/>
          <w:lang w:val="hr-HR"/>
        </w:rPr>
        <w:t xml:space="preserve"> </w:t>
      </w:r>
      <w:del w:id="67" w:author="Lidija" w:date="2014-04-13T20:21:00Z">
        <w:r w:rsidR="00E6061A" w:rsidRPr="00596407" w:rsidDel="00B50744">
          <w:rPr>
            <w:rFonts w:eastAsia="Times New Roman" w:cstheme="minorHAnsi"/>
            <w:sz w:val="20"/>
            <w:szCs w:val="20"/>
            <w:lang w:val="hr-HR"/>
          </w:rPr>
          <w:delText>PITATI ZA REPOZITORIJ</w:delText>
        </w:r>
      </w:del>
      <w:ins w:id="68" w:author="Lidija" w:date="2014-04-13T20:21:00Z">
        <w:r w:rsidR="00B50744" w:rsidRPr="00B50744">
          <w:t xml:space="preserve"> </w:t>
        </w:r>
        <w:r w:rsidR="00B50744" w:rsidRPr="00B50744">
          <w:rPr>
            <w:rFonts w:eastAsia="Times New Roman" w:cstheme="minorHAnsi"/>
            <w:sz w:val="20"/>
            <w:szCs w:val="20"/>
            <w:lang w:val="hr-HR"/>
          </w:rPr>
          <w:t>https://github.com/foivz/RepositoryTeam27</w:t>
        </w:r>
        <w:r w:rsidR="00B50744">
          <w:rPr>
            <w:rFonts w:eastAsia="Times New Roman" w:cstheme="minorHAnsi"/>
            <w:sz w:val="20"/>
            <w:szCs w:val="20"/>
            <w:lang w:val="hr-HR"/>
          </w:rPr>
          <w:t>.</w:t>
        </w:r>
      </w:ins>
    </w:p>
    <w:p w:rsidR="00771918" w:rsidRPr="00596407" w:rsidRDefault="003210AF" w:rsidP="003210AF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br w:type="page"/>
      </w:r>
    </w:p>
    <w:p w:rsidR="007A54F6" w:rsidRPr="00596407" w:rsidRDefault="007A54F6" w:rsidP="007A54F6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69" w:name="_Toc373312369"/>
      <w:bookmarkStart w:id="70" w:name="_Toc386712703"/>
      <w:r w:rsidRPr="00596407">
        <w:rPr>
          <w:rFonts w:eastAsia="Times New Roman" w:cstheme="minorHAnsi"/>
          <w:b/>
          <w:sz w:val="24"/>
          <w:szCs w:val="20"/>
          <w:lang w:val="hr-HR"/>
        </w:rPr>
        <w:lastRenderedPageBreak/>
        <w:t>Upravljanje konfiguracijom i promjenama</w:t>
      </w:r>
      <w:bookmarkEnd w:id="69"/>
      <w:bookmarkEnd w:id="70"/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Za vrijeme trajanja projekta kontinuirano se određuje slijed izvođenja aktivnosti, praćenja, kontrole i primopredaje rezultata.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</w:p>
    <w:p w:rsidR="007A54F6" w:rsidRPr="007A54F6" w:rsidRDefault="007A54F6" w:rsidP="007A54F6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7A54F6">
        <w:rPr>
          <w:rFonts w:eastAsia="Times New Roman" w:cstheme="minorHAnsi"/>
          <w:sz w:val="20"/>
          <w:szCs w:val="20"/>
          <w:lang w:val="hr-HR"/>
        </w:rPr>
        <w:t>Na kraju svake faze izvršit će se revizija planiranih aktivnosti, te će se sukladno rezultatima revizije definirati planovi iduće faze.</w:t>
      </w:r>
    </w:p>
    <w:p w:rsidR="007A54F6" w:rsidRPr="007A54F6" w:rsidRDefault="007A54F6" w:rsidP="007A54F6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7A54F6">
        <w:rPr>
          <w:rFonts w:eastAsia="Times New Roman" w:cstheme="minorHAnsi"/>
          <w:sz w:val="20"/>
          <w:szCs w:val="20"/>
          <w:lang w:val="hr-HR"/>
        </w:rPr>
        <w:t xml:space="preserve">Tijekom faze voditelj projekta pratit će aktivnosti sukladno detaljnim projektnim planovima te će proaktivno, u suradnji s drugim članovima forsirati izvršenje plana u svakoj fazi i prema potrebi </w:t>
      </w:r>
      <w:r w:rsidRPr="00596407">
        <w:rPr>
          <w:rFonts w:eastAsia="Times New Roman" w:cstheme="minorHAnsi"/>
          <w:sz w:val="20"/>
          <w:szCs w:val="20"/>
          <w:lang w:val="hr-HR"/>
        </w:rPr>
        <w:t>sazivati izvanredne sastanke tima.</w:t>
      </w:r>
    </w:p>
    <w:p w:rsidR="007A54F6" w:rsidRPr="007A54F6" w:rsidRDefault="007A54F6" w:rsidP="007A54F6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napToGrid w:val="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sz w:val="20"/>
          <w:szCs w:val="20"/>
          <w:lang w:val="hr-HR"/>
        </w:rPr>
        <w:t>Svaka promjena ovog dokumenta mora proći kroz formalan proces usuglašavanja i autoriziranja.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Svi sudionici projekta dužni su se pridržavati dogovorenih pravila i postupaka, jer je to nužan uvjet za uspješan završetak posla.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Kvaliteta će se kontrolirati tijekom cijelog projekta. Prvenstveno kroz testiranje integriranih verzija na kraju svake faze. 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Tijekom trajanja projekta voditelj projektnog tima će obavještavati nadzor projekta</w:t>
      </w:r>
      <w:r w:rsidRPr="00596407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 i konzultante</w:t>
      </w: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 o statusu projekta. Prilikom zatvaranja faze proizvest će se i odgovarajuća dokumentacija koja će pomoći u praćenju statusa projekta. Voditelj projekta podnosi izvještaj nadzoru projekta</w:t>
      </w:r>
      <w:r w:rsidRPr="00596407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 i konzultantima</w:t>
      </w: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.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4"/>
          <w:szCs w:val="24"/>
          <w:lang w:val="hr-HR"/>
        </w:rPr>
      </w:pP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Prihvaćanje ključnih isporuka biti će popraćeno dokumentom </w:t>
      </w:r>
      <w:r w:rsidRPr="007A54F6">
        <w:rPr>
          <w:rFonts w:eastAsia="Times New Roman" w:cstheme="minorHAnsi"/>
          <w:i/>
          <w:snapToGrid w:val="0"/>
          <w:color w:val="000000"/>
          <w:sz w:val="20"/>
          <w:szCs w:val="20"/>
          <w:lang w:val="hr-HR"/>
        </w:rPr>
        <w:t>'Zapisnik o prihvaćanju projektne isporuke'</w:t>
      </w: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 kojim se potvrđuje suglasnost partnera u projektu vezano na završenost preuzet</w:t>
      </w:r>
      <w:r w:rsidRPr="00596407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ih aplikacija</w:t>
      </w: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.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</w:p>
    <w:p w:rsidR="007A54F6" w:rsidRPr="007A54F6" w:rsidRDefault="007A54F6" w:rsidP="007A54F6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Posebno će se pratiti sve promjene na zahtjevima i njihov utjecaj na terminski plan. </w:t>
      </w:r>
    </w:p>
    <w:p w:rsidR="00B72446" w:rsidRPr="00596407" w:rsidRDefault="00B72446" w:rsidP="007A54F6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B72446" w:rsidRPr="00596407" w:rsidRDefault="00B72446" w:rsidP="007A54F6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B72446" w:rsidRPr="00596407" w:rsidRDefault="00B72446" w:rsidP="00B72446">
      <w:pPr>
        <w:widowControl w:val="0"/>
        <w:numPr>
          <w:ilvl w:val="1"/>
          <w:numId w:val="0"/>
        </w:numPr>
        <w:spacing w:before="240" w:after="120" w:line="240" w:lineRule="atLeast"/>
        <w:jc w:val="both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71" w:name="_Toc373312370"/>
    </w:p>
    <w:p w:rsidR="00B72446" w:rsidRPr="00596407" w:rsidRDefault="00B72446" w:rsidP="00B72446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jc w:val="both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72" w:name="_Toc386712704"/>
      <w:r w:rsidRPr="00596407">
        <w:rPr>
          <w:rFonts w:eastAsia="Times New Roman" w:cstheme="minorHAnsi"/>
          <w:b/>
          <w:sz w:val="24"/>
          <w:szCs w:val="20"/>
          <w:lang w:val="hr-HR"/>
        </w:rPr>
        <w:t>Upravljanje rizicima</w:t>
      </w:r>
      <w:bookmarkEnd w:id="71"/>
      <w:bookmarkEnd w:id="72"/>
    </w:p>
    <w:p w:rsidR="00B72446" w:rsidRPr="00B72446" w:rsidRDefault="00B72446" w:rsidP="00B72446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5"/>
        <w:gridCol w:w="4835"/>
      </w:tblGrid>
      <w:tr w:rsidR="00B72446" w:rsidRPr="00B72446" w:rsidTr="00596407">
        <w:trPr>
          <w:trHeight w:val="505"/>
        </w:trPr>
        <w:tc>
          <w:tcPr>
            <w:tcW w:w="4455" w:type="dxa"/>
            <w:shd w:val="clear" w:color="auto" w:fill="C0C0C0"/>
            <w:vAlign w:val="center"/>
          </w:tcPr>
          <w:p w:rsidR="00B72446" w:rsidRPr="00B72446" w:rsidRDefault="00B72446" w:rsidP="00B72446">
            <w:pPr>
              <w:widowControl w:val="0"/>
              <w:spacing w:after="0" w:line="240" w:lineRule="atLeast"/>
              <w:ind w:right="289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Lista rizika</w:t>
            </w:r>
          </w:p>
        </w:tc>
        <w:tc>
          <w:tcPr>
            <w:tcW w:w="4835" w:type="dxa"/>
            <w:shd w:val="clear" w:color="auto" w:fill="C0C0C0"/>
            <w:vAlign w:val="center"/>
          </w:tcPr>
          <w:p w:rsidR="00B72446" w:rsidRPr="00B72446" w:rsidRDefault="00B72446" w:rsidP="00B72446">
            <w:pPr>
              <w:widowControl w:val="0"/>
              <w:spacing w:after="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Mjera odgovora</w:t>
            </w:r>
          </w:p>
        </w:tc>
      </w:tr>
      <w:tr w:rsidR="00B72446" w:rsidRPr="00B72446" w:rsidTr="00596407">
        <w:tc>
          <w:tcPr>
            <w:tcW w:w="4455" w:type="dxa"/>
          </w:tcPr>
          <w:p w:rsidR="00B72446" w:rsidRPr="00B72446" w:rsidRDefault="00B72446" w:rsidP="00B72446">
            <w:pPr>
              <w:widowControl w:val="0"/>
              <w:spacing w:after="0" w:line="240" w:lineRule="atLeast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Raspoloživost ljudskih resursa za projektne aktivnosti zbog istovremenog sudjelovanja na </w:t>
            </w: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redovnim radnim mjestima</w:t>
            </w: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>.</w:t>
            </w:r>
          </w:p>
        </w:tc>
        <w:tc>
          <w:tcPr>
            <w:tcW w:w="4835" w:type="dxa"/>
          </w:tcPr>
          <w:p w:rsidR="00B72446" w:rsidRPr="00B72446" w:rsidRDefault="00B72446" w:rsidP="00B72446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>Potrebno je čim prije odrediti članove tima i suradnike kao i njihove uloge u timu te održavati stalnu suradnju i komunikaciju (sastanci, prezentacije, razmjena dokumenata) te pridržavati se dogovorenog trajanja suradnje.</w:t>
            </w:r>
          </w:p>
          <w:p w:rsidR="00B72446" w:rsidRPr="00B72446" w:rsidRDefault="00B72446" w:rsidP="00B72446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</w:tbl>
    <w:p w:rsidR="00B72446" w:rsidRPr="00B72446" w:rsidRDefault="00B72446" w:rsidP="00B72446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B72446" w:rsidRPr="00B72446" w:rsidRDefault="00B72446" w:rsidP="00B72446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B72446" w:rsidRPr="00B72446" w:rsidRDefault="00B72446" w:rsidP="00B7244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B7244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Uspješnost realizacije projekta ovisi o tome da se osiguraju potrebni </w:t>
      </w:r>
      <w:r w:rsidRPr="00596407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r</w:t>
      </w:r>
      <w:r w:rsidRPr="00B7244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esursi u predviđenom vremenskom razdoblju. Kako bi se utjecaj rizika smanjio na najmanju moguću mjeru potrebno je na vrijeme prepoznati koji su najveći i najvažniji rizici. </w:t>
      </w:r>
    </w:p>
    <w:p w:rsidR="00B72446" w:rsidRPr="00B72446" w:rsidRDefault="00B72446" w:rsidP="00B72446">
      <w:pPr>
        <w:widowControl w:val="0"/>
        <w:spacing w:after="0" w:line="360" w:lineRule="auto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3"/>
        <w:gridCol w:w="4819"/>
      </w:tblGrid>
      <w:tr w:rsidR="00B72446" w:rsidRPr="00B72446" w:rsidTr="00596407">
        <w:trPr>
          <w:trHeight w:val="546"/>
        </w:trPr>
        <w:tc>
          <w:tcPr>
            <w:tcW w:w="4503" w:type="dxa"/>
            <w:shd w:val="clear" w:color="auto" w:fill="D9D9D9"/>
            <w:vAlign w:val="center"/>
          </w:tcPr>
          <w:p w:rsidR="00B72446" w:rsidRPr="00B72446" w:rsidRDefault="00B72446" w:rsidP="00B72446">
            <w:pPr>
              <w:widowControl w:val="0"/>
              <w:spacing w:before="60" w:after="60" w:line="36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lastRenderedPageBreak/>
              <w:t>Opis rizika</w:t>
            </w:r>
          </w:p>
        </w:tc>
        <w:tc>
          <w:tcPr>
            <w:tcW w:w="4819" w:type="dxa"/>
            <w:shd w:val="clear" w:color="auto" w:fill="D9D9D9"/>
            <w:vAlign w:val="center"/>
          </w:tcPr>
          <w:p w:rsidR="00B72446" w:rsidRPr="00B72446" w:rsidRDefault="00B72446" w:rsidP="00B72446">
            <w:pPr>
              <w:widowControl w:val="0"/>
              <w:spacing w:before="60" w:after="60" w:line="36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Smanjivanje rizika na realizaciju projekta</w:t>
            </w:r>
          </w:p>
        </w:tc>
      </w:tr>
      <w:tr w:rsidR="00B72446" w:rsidRPr="00B72446" w:rsidTr="00596407">
        <w:tc>
          <w:tcPr>
            <w:tcW w:w="4503" w:type="dxa"/>
          </w:tcPr>
          <w:p w:rsidR="00B72446" w:rsidRPr="00B72446" w:rsidRDefault="00B72446" w:rsidP="00B72446">
            <w:pPr>
              <w:widowControl w:val="0"/>
              <w:spacing w:before="40" w:after="4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Koordinacija sudionika </w:t>
            </w:r>
          </w:p>
        </w:tc>
        <w:tc>
          <w:tcPr>
            <w:tcW w:w="4819" w:type="dxa"/>
          </w:tcPr>
          <w:p w:rsidR="00B72446" w:rsidRPr="00B72446" w:rsidRDefault="00B72446" w:rsidP="00B72446">
            <w:pPr>
              <w:widowControl w:val="0"/>
              <w:spacing w:before="40" w:after="4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Održavati redovito </w:t>
            </w: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kontakte</w:t>
            </w: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>, te provjeravati trenutno stanja pojedinih razvojnih faza i isporuka, te vremenskih termina</w:t>
            </w:r>
          </w:p>
        </w:tc>
      </w:tr>
      <w:tr w:rsidR="00B72446" w:rsidRPr="00B72446" w:rsidTr="00596407">
        <w:tc>
          <w:tcPr>
            <w:tcW w:w="4503" w:type="dxa"/>
          </w:tcPr>
          <w:p w:rsidR="00B72446" w:rsidRPr="00B72446" w:rsidRDefault="00B72446" w:rsidP="00B72446">
            <w:pPr>
              <w:widowControl w:val="0"/>
              <w:spacing w:before="40" w:after="4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Raspoloživost resursa zbog rada na </w:t>
            </w: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redovnim radnim mjestima</w:t>
            </w:r>
          </w:p>
        </w:tc>
        <w:tc>
          <w:tcPr>
            <w:tcW w:w="4819" w:type="dxa"/>
          </w:tcPr>
          <w:p w:rsidR="00B72446" w:rsidRPr="00B72446" w:rsidRDefault="00B72446" w:rsidP="00B72446">
            <w:pPr>
              <w:widowControl w:val="0"/>
              <w:spacing w:before="40" w:after="4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>Planirati korištenje ljudskih resursa i prema potrebi raditi preraspodjelu.</w:t>
            </w:r>
          </w:p>
        </w:tc>
      </w:tr>
    </w:tbl>
    <w:p w:rsidR="00B72446" w:rsidRPr="00B72446" w:rsidRDefault="00B72446" w:rsidP="00B72446">
      <w:pPr>
        <w:widowControl w:val="0"/>
        <w:spacing w:after="0" w:line="360" w:lineRule="auto"/>
        <w:rPr>
          <w:rFonts w:eastAsia="Times New Roman" w:cstheme="minorHAnsi"/>
          <w:sz w:val="20"/>
          <w:szCs w:val="20"/>
          <w:lang w:val="hr-HR"/>
        </w:rPr>
      </w:pPr>
    </w:p>
    <w:p w:rsidR="00771918" w:rsidRPr="00596407" w:rsidRDefault="00771918" w:rsidP="007A54F6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7A54F6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24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73" w:name="_Toc164221305"/>
      <w:bookmarkStart w:id="74" w:name="_Toc373312371"/>
      <w:bookmarkStart w:id="75" w:name="_Toc386712705"/>
      <w:r w:rsidRPr="00596407">
        <w:rPr>
          <w:rFonts w:eastAsia="Times New Roman" w:cstheme="minorHAnsi"/>
          <w:b/>
          <w:sz w:val="28"/>
          <w:szCs w:val="20"/>
          <w:lang w:val="hr-HR"/>
        </w:rPr>
        <w:lastRenderedPageBreak/>
        <w:t>Vanjski faktori</w:t>
      </w:r>
      <w:bookmarkEnd w:id="73"/>
      <w:bookmarkEnd w:id="74"/>
      <w:bookmarkEnd w:id="75"/>
    </w:p>
    <w:p w:rsidR="00596407" w:rsidRPr="00596407" w:rsidRDefault="00596407" w:rsidP="00596407">
      <w:pPr>
        <w:widowControl w:val="0"/>
        <w:spacing w:after="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bookmarkStart w:id="76" w:name="_Toc164221306"/>
      <w:r w:rsidRPr="00596407">
        <w:rPr>
          <w:rFonts w:eastAsia="Times New Roman" w:cstheme="minorHAnsi"/>
          <w:sz w:val="20"/>
          <w:szCs w:val="20"/>
          <w:lang w:val="hr-HR"/>
        </w:rPr>
        <w:t xml:space="preserve">Pod vanjskim faktorima smatraju se čimbenici izvan </w:t>
      </w:r>
      <w:r>
        <w:rPr>
          <w:rFonts w:eastAsia="Times New Roman" w:cstheme="minorHAnsi"/>
          <w:sz w:val="20"/>
          <w:szCs w:val="20"/>
          <w:lang w:val="hr-HR"/>
        </w:rPr>
        <w:t>projekta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o čijim aktivnostima je realizacija projekta zavisna.</w:t>
      </w:r>
    </w:p>
    <w:p w:rsidR="00596407" w:rsidRPr="00596407" w:rsidRDefault="00596407" w:rsidP="00596407">
      <w:pPr>
        <w:widowControl w:val="0"/>
        <w:spacing w:after="0" w:line="240" w:lineRule="auto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 trenutku inicijacije projekta moguće je prepoznati da su to:</w:t>
      </w:r>
      <w:r w:rsidRPr="00596407">
        <w:rPr>
          <w:rFonts w:eastAsia="Times New Roman" w:cstheme="minorHAnsi"/>
          <w:sz w:val="20"/>
          <w:szCs w:val="20"/>
          <w:lang w:val="hr-HR"/>
        </w:rPr>
        <w:br/>
      </w:r>
    </w:p>
    <w:p w:rsidR="00596407" w:rsidRPr="00596407" w:rsidRDefault="00596407" w:rsidP="00596407">
      <w:pPr>
        <w:widowControl w:val="0"/>
        <w:numPr>
          <w:ilvl w:val="0"/>
          <w:numId w:val="29"/>
        </w:numPr>
        <w:spacing w:after="0" w:line="240" w:lineRule="auto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b/>
          <w:sz w:val="20"/>
          <w:szCs w:val="20"/>
          <w:lang w:val="hr-HR"/>
        </w:rPr>
        <w:t>Redovna zaposlenja članova tima</w:t>
      </w:r>
      <w:r>
        <w:rPr>
          <w:rFonts w:eastAsia="Times New Roman" w:cstheme="minorHAnsi"/>
          <w:sz w:val="20"/>
          <w:szCs w:val="20"/>
          <w:lang w:val="hr-HR"/>
        </w:rPr>
        <w:t xml:space="preserve"> – svi članovi timova su redovno zaposleni na drugim radnim mjestima</w:t>
      </w:r>
    </w:p>
    <w:p w:rsidR="00596407" w:rsidRPr="00596407" w:rsidRDefault="00596407" w:rsidP="00596407">
      <w:pPr>
        <w:widowControl w:val="0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b/>
          <w:sz w:val="20"/>
          <w:szCs w:val="20"/>
          <w:lang w:val="hr-HR"/>
        </w:rPr>
        <w:t>Učenje za polaganje kolokvija</w:t>
      </w:r>
      <w:r w:rsidRPr="00596407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– </w:t>
      </w:r>
      <w:r>
        <w:rPr>
          <w:rFonts w:eastAsia="Times New Roman" w:cstheme="minorHAnsi"/>
          <w:sz w:val="20"/>
          <w:szCs w:val="20"/>
          <w:lang w:val="hr-HR"/>
        </w:rPr>
        <w:t>ako članovi tima ne iskažu teorijsko znanje na kolokvijskim ispitima rezultat cjelokupnog projekta dolazi u pitanje</w:t>
      </w:r>
    </w:p>
    <w:p w:rsidR="00596407" w:rsidRPr="00596407" w:rsidRDefault="00596407" w:rsidP="00596407">
      <w:pPr>
        <w:widowControl w:val="0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b/>
          <w:sz w:val="20"/>
          <w:szCs w:val="20"/>
          <w:lang w:val="hr-HR"/>
        </w:rPr>
        <w:t xml:space="preserve">Podrška Nadzora 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– </w:t>
      </w:r>
      <w:r>
        <w:rPr>
          <w:rFonts w:eastAsia="Times New Roman" w:cstheme="minorHAnsi"/>
          <w:sz w:val="20"/>
          <w:szCs w:val="20"/>
          <w:lang w:val="hr-HR"/>
        </w:rPr>
        <w:t>podrška i razumjevanje Nadzora je od presudne važnosti za uspjeh projekta</w:t>
      </w:r>
    </w:p>
    <w:p w:rsidR="00596407" w:rsidRPr="00596407" w:rsidRDefault="00596407" w:rsidP="00596407">
      <w:pPr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24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77" w:name="_Toc373312372"/>
      <w:bookmarkStart w:id="78" w:name="_Toc386712706"/>
      <w:r w:rsidRPr="00596407">
        <w:rPr>
          <w:rFonts w:eastAsia="Times New Roman" w:cstheme="minorHAnsi"/>
          <w:b/>
          <w:sz w:val="28"/>
          <w:szCs w:val="20"/>
          <w:lang w:val="hr-HR"/>
        </w:rPr>
        <w:t>Kriteriji prihvaćanja</w:t>
      </w:r>
      <w:bookmarkEnd w:id="76"/>
      <w:bookmarkEnd w:id="77"/>
      <w:bookmarkEnd w:id="78"/>
    </w:p>
    <w:p w:rsidR="00596407" w:rsidRPr="00596407" w:rsidRDefault="00596407" w:rsidP="00596407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bookmarkStart w:id="79" w:name="_Toc164221307"/>
      <w:r w:rsidRPr="00596407">
        <w:rPr>
          <w:rFonts w:eastAsia="Times New Roman" w:cstheme="minorHAnsi"/>
          <w:sz w:val="20"/>
          <w:szCs w:val="20"/>
          <w:lang w:val="hr-HR"/>
        </w:rPr>
        <w:t xml:space="preserve">Način verifikacije ovisi o tipu isporuke. </w:t>
      </w:r>
    </w:p>
    <w:p w:rsidR="00596407" w:rsidRPr="00596407" w:rsidRDefault="00596407" w:rsidP="00596407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Ako je isporuka dokumentacija, potpis </w:t>
      </w:r>
      <w:r>
        <w:rPr>
          <w:rFonts w:eastAsia="Times New Roman" w:cstheme="minorHAnsi"/>
          <w:sz w:val="20"/>
          <w:szCs w:val="20"/>
          <w:lang w:val="hr-HR"/>
        </w:rPr>
        <w:t>Konzultanata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 </w:t>
      </w:r>
      <w:r>
        <w:rPr>
          <w:rFonts w:eastAsia="Times New Roman" w:cstheme="minorHAnsi"/>
          <w:sz w:val="20"/>
          <w:szCs w:val="20"/>
          <w:lang w:val="hr-HR"/>
        </w:rPr>
        <w:t>V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oditelja </w:t>
      </w:r>
      <w:r>
        <w:rPr>
          <w:rFonts w:eastAsia="Times New Roman" w:cstheme="minorHAnsi"/>
          <w:sz w:val="20"/>
          <w:szCs w:val="20"/>
          <w:lang w:val="hr-HR"/>
        </w:rPr>
        <w:t>p</w:t>
      </w:r>
      <w:r w:rsidRPr="00596407">
        <w:rPr>
          <w:rFonts w:eastAsia="Times New Roman" w:cstheme="minorHAnsi"/>
          <w:sz w:val="20"/>
          <w:szCs w:val="20"/>
          <w:lang w:val="hr-HR"/>
        </w:rPr>
        <w:t>rojekta  znači njenu verifikaciju.</w:t>
      </w:r>
    </w:p>
    <w:p w:rsidR="00596407" w:rsidRPr="00596407" w:rsidRDefault="00596407" w:rsidP="00596407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Aplikativni softver se verificira ovjerom testa prihvaćanja</w:t>
      </w:r>
      <w:r>
        <w:rPr>
          <w:rFonts w:eastAsia="Times New Roman" w:cstheme="minorHAnsi"/>
          <w:sz w:val="20"/>
          <w:szCs w:val="20"/>
          <w:lang w:val="hr-HR"/>
        </w:rPr>
        <w:t xml:space="preserve"> od strane Konzultanata</w:t>
      </w:r>
      <w:r w:rsidRPr="00596407">
        <w:rPr>
          <w:rFonts w:eastAsia="Times New Roman" w:cstheme="minorHAnsi"/>
          <w:sz w:val="20"/>
          <w:szCs w:val="20"/>
          <w:lang w:val="hr-HR"/>
        </w:rPr>
        <w:t>, a sve faze testiranja obavezno o</w:t>
      </w:r>
      <w:r>
        <w:rPr>
          <w:rFonts w:eastAsia="Times New Roman" w:cstheme="minorHAnsi"/>
          <w:sz w:val="20"/>
          <w:szCs w:val="20"/>
          <w:lang w:val="hr-HR"/>
        </w:rPr>
        <w:t>bavlja i verificira Voditlj projekta</w:t>
      </w:r>
      <w:r w:rsidRPr="00596407">
        <w:rPr>
          <w:rFonts w:eastAsia="Times New Roman" w:cstheme="minorHAnsi"/>
          <w:sz w:val="20"/>
          <w:szCs w:val="20"/>
          <w:lang w:val="hr-HR"/>
        </w:rPr>
        <w:t>.</w:t>
      </w:r>
    </w:p>
    <w:p w:rsidR="00596407" w:rsidRPr="00596407" w:rsidRDefault="00596407" w:rsidP="00596407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Cjelokupni Projekt smatra se prihvaćenim kada su sve isporuke prihvaćene od strane Na</w:t>
      </w:r>
      <w:r>
        <w:rPr>
          <w:rFonts w:eastAsia="Times New Roman" w:cstheme="minorHAnsi"/>
          <w:sz w:val="20"/>
          <w:szCs w:val="20"/>
          <w:lang w:val="hr-HR"/>
        </w:rPr>
        <w:t>dzora</w:t>
      </w:r>
      <w:r w:rsidRPr="00596407">
        <w:rPr>
          <w:rFonts w:eastAsia="Times New Roman" w:cstheme="minorHAnsi"/>
          <w:sz w:val="20"/>
          <w:szCs w:val="20"/>
          <w:lang w:val="hr-HR"/>
        </w:rPr>
        <w:t>.</w:t>
      </w:r>
    </w:p>
    <w:p w:rsidR="00596407" w:rsidRDefault="00596407" w:rsidP="0059640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31E00" w:rsidRPr="00596407" w:rsidRDefault="00F31E00" w:rsidP="0059640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24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80" w:name="_Toc373312373"/>
      <w:bookmarkStart w:id="81" w:name="_Toc386712707"/>
      <w:r w:rsidRPr="00596407">
        <w:rPr>
          <w:rFonts w:eastAsia="Times New Roman" w:cstheme="minorHAnsi"/>
          <w:b/>
          <w:sz w:val="28"/>
          <w:szCs w:val="20"/>
          <w:lang w:val="hr-HR"/>
        </w:rPr>
        <w:t>Zavisnosti</w:t>
      </w:r>
      <w:bookmarkEnd w:id="79"/>
      <w:bookmarkEnd w:id="80"/>
      <w:bookmarkEnd w:id="81"/>
    </w:p>
    <w:p w:rsidR="00596407" w:rsidRPr="00596407" w:rsidRDefault="00596407" w:rsidP="00596407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bookmarkStart w:id="82" w:name="_Toc164221308"/>
      <w:r w:rsidRPr="00596407">
        <w:rPr>
          <w:rFonts w:eastAsia="Times New Roman" w:cstheme="minorHAnsi"/>
          <w:sz w:val="20"/>
          <w:szCs w:val="20"/>
          <w:lang w:val="hr-HR"/>
        </w:rPr>
        <w:t xml:space="preserve">Razvoj projekta ovisi o drugim </w:t>
      </w:r>
      <w:r>
        <w:rPr>
          <w:rFonts w:eastAsia="Times New Roman" w:cstheme="minorHAnsi"/>
          <w:sz w:val="20"/>
          <w:szCs w:val="20"/>
          <w:lang w:val="hr-HR"/>
        </w:rPr>
        <w:t>obavezama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 redovnim poslovima </w:t>
      </w:r>
      <w:r>
        <w:rPr>
          <w:rFonts w:eastAsia="Times New Roman" w:cstheme="minorHAnsi"/>
          <w:sz w:val="20"/>
          <w:szCs w:val="20"/>
          <w:lang w:val="hr-HR"/>
        </w:rPr>
        <w:t>članovima tima</w:t>
      </w:r>
      <w:r w:rsidRPr="00596407">
        <w:rPr>
          <w:rFonts w:eastAsia="Times New Roman" w:cstheme="minorHAnsi"/>
          <w:sz w:val="20"/>
          <w:szCs w:val="20"/>
          <w:lang w:val="hr-HR"/>
        </w:rPr>
        <w:t>, a oni se odvijaju paralelno s podjednakim prioritetom</w:t>
      </w:r>
      <w:r>
        <w:rPr>
          <w:rFonts w:eastAsia="Times New Roman" w:cstheme="minorHAnsi"/>
          <w:sz w:val="20"/>
          <w:szCs w:val="20"/>
          <w:lang w:val="hr-HR"/>
        </w:rPr>
        <w:t xml:space="preserve">. </w:t>
      </w:r>
      <w:r w:rsidRPr="00596407">
        <w:rPr>
          <w:rFonts w:eastAsia="Times New Roman" w:cstheme="minorHAnsi"/>
          <w:sz w:val="20"/>
          <w:szCs w:val="20"/>
          <w:lang w:val="hr-HR"/>
        </w:rPr>
        <w:t>Raspoloživost Projektnog tima je od iznimne važnosti</w:t>
      </w:r>
      <w:r w:rsidR="00B6108F">
        <w:rPr>
          <w:rFonts w:eastAsia="Times New Roman" w:cstheme="minorHAnsi"/>
          <w:sz w:val="20"/>
          <w:szCs w:val="20"/>
          <w:lang w:val="hr-HR"/>
        </w:rPr>
        <w:t>.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</w:p>
    <w:p w:rsidR="00596407" w:rsidRDefault="00596407" w:rsidP="0059640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B6108F" w:rsidRPr="00596407" w:rsidRDefault="00B6108F" w:rsidP="0059640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36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83" w:name="_Toc373312374"/>
      <w:bookmarkStart w:id="84" w:name="_Toc386712708"/>
      <w:r w:rsidRPr="00596407">
        <w:rPr>
          <w:rFonts w:eastAsia="Times New Roman" w:cstheme="minorHAnsi"/>
          <w:b/>
          <w:sz w:val="28"/>
          <w:szCs w:val="20"/>
          <w:lang w:val="hr-HR"/>
        </w:rPr>
        <w:t>Pretpostavke</w:t>
      </w:r>
      <w:bookmarkEnd w:id="82"/>
      <w:bookmarkEnd w:id="83"/>
      <w:bookmarkEnd w:id="84"/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Pretpostavke za uspjeh projekta su sljedeće:</w:t>
      </w: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numPr>
          <w:ilvl w:val="0"/>
          <w:numId w:val="28"/>
        </w:numPr>
        <w:spacing w:after="0" w:line="240" w:lineRule="auto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Opseg projekta neće premašiti zadane okvire i planove</w:t>
      </w:r>
    </w:p>
    <w:p w:rsidR="00596407" w:rsidRPr="00596407" w:rsidRDefault="00596407" w:rsidP="00596407">
      <w:pPr>
        <w:widowControl w:val="0"/>
        <w:numPr>
          <w:ilvl w:val="0"/>
          <w:numId w:val="28"/>
        </w:numPr>
        <w:spacing w:after="0" w:line="240" w:lineRule="auto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Osigurani tehnički preduvjeti</w:t>
      </w:r>
    </w:p>
    <w:p w:rsidR="00596407" w:rsidRPr="00596407" w:rsidRDefault="00596407" w:rsidP="00596407">
      <w:pPr>
        <w:widowControl w:val="0"/>
        <w:numPr>
          <w:ilvl w:val="0"/>
          <w:numId w:val="28"/>
        </w:numPr>
        <w:spacing w:after="0" w:line="240" w:lineRule="auto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Mogućnost </w:t>
      </w:r>
      <w:r>
        <w:rPr>
          <w:rFonts w:eastAsia="Times New Roman" w:cstheme="minorHAnsi"/>
          <w:sz w:val="20"/>
          <w:szCs w:val="20"/>
          <w:lang w:val="hr-HR"/>
        </w:rPr>
        <w:t xml:space="preserve">maksimalnog 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angažiranja </w:t>
      </w:r>
      <w:r>
        <w:rPr>
          <w:rFonts w:eastAsia="Times New Roman" w:cstheme="minorHAnsi"/>
          <w:sz w:val="20"/>
          <w:szCs w:val="20"/>
          <w:lang w:val="hr-HR"/>
        </w:rPr>
        <w:t>svih članova tima</w:t>
      </w:r>
      <w:r w:rsidRPr="00596407">
        <w:rPr>
          <w:rFonts w:eastAsia="Times New Roman" w:cstheme="minorHAnsi"/>
          <w:sz w:val="20"/>
          <w:szCs w:val="20"/>
          <w:lang w:val="hr-HR"/>
        </w:rPr>
        <w:t>, te njihova raspoloživost</w:t>
      </w:r>
    </w:p>
    <w:p w:rsidR="00596407" w:rsidRDefault="00596407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F31E00" w:rsidRDefault="00F31E00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F31E00" w:rsidRDefault="00F31E00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B6108F" w:rsidRDefault="00B6108F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B6108F" w:rsidRDefault="00B6108F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F31E00" w:rsidRDefault="00F31E00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F31E00" w:rsidRPr="00596407" w:rsidRDefault="00F31E00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85" w:name="_Toc164221309"/>
      <w:bookmarkStart w:id="86" w:name="_Toc373312375"/>
      <w:bookmarkStart w:id="87" w:name="_Toc386712709"/>
      <w:r w:rsidRPr="00596407">
        <w:rPr>
          <w:rFonts w:eastAsia="Times New Roman" w:cstheme="minorHAnsi"/>
          <w:b/>
          <w:sz w:val="28"/>
          <w:szCs w:val="20"/>
          <w:lang w:val="hr-HR"/>
        </w:rPr>
        <w:lastRenderedPageBreak/>
        <w:t>Troškovi</w:t>
      </w:r>
      <w:bookmarkEnd w:id="85"/>
      <w:bookmarkEnd w:id="86"/>
      <w:bookmarkEnd w:id="87"/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Troškovi projekta predviđenih  prikazani su u tabeli:</w:t>
      </w: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center"/>
        <w:rPr>
          <w:rFonts w:eastAsia="Times New Roman" w:cstheme="minorHAnsi"/>
          <w:sz w:val="28"/>
          <w:szCs w:val="28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1808"/>
        <w:gridCol w:w="2060"/>
      </w:tblGrid>
      <w:tr w:rsidR="00596407" w:rsidRPr="00596407" w:rsidTr="00596407">
        <w:trPr>
          <w:jc w:val="center"/>
        </w:trPr>
        <w:tc>
          <w:tcPr>
            <w:tcW w:w="3096" w:type="dxa"/>
            <w:shd w:val="pct10" w:color="auto" w:fill="auto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 w:rsidRPr="00596407">
              <w:rPr>
                <w:rFonts w:eastAsia="Times New Roman" w:cstheme="minorHAnsi"/>
                <w:b/>
                <w:lang w:val="hr-HR"/>
              </w:rPr>
              <w:t>Aktivnost</w:t>
            </w:r>
          </w:p>
        </w:tc>
        <w:tc>
          <w:tcPr>
            <w:tcW w:w="1808" w:type="dxa"/>
            <w:shd w:val="pct10" w:color="auto" w:fill="auto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 w:rsidRPr="00596407">
              <w:rPr>
                <w:rFonts w:eastAsia="Times New Roman" w:cstheme="minorHAnsi"/>
                <w:b/>
                <w:lang w:val="hr-HR"/>
              </w:rPr>
              <w:t>č/d</w:t>
            </w:r>
          </w:p>
        </w:tc>
        <w:tc>
          <w:tcPr>
            <w:tcW w:w="2060" w:type="dxa"/>
            <w:shd w:val="pct10" w:color="auto" w:fill="auto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>
              <w:rPr>
                <w:rFonts w:eastAsia="Times New Roman" w:cstheme="minorHAnsi"/>
                <w:b/>
                <w:lang w:val="hr-HR"/>
              </w:rPr>
              <w:t>Kn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Vođenje projekta</w:t>
            </w:r>
          </w:p>
        </w:tc>
        <w:tc>
          <w:tcPr>
            <w:tcW w:w="1808" w:type="dxa"/>
          </w:tcPr>
          <w:p w:rsidR="00596407" w:rsidRPr="00596407" w:rsidRDefault="003F13CE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30</w:t>
            </w:r>
          </w:p>
        </w:tc>
        <w:tc>
          <w:tcPr>
            <w:tcW w:w="2060" w:type="dxa"/>
          </w:tcPr>
          <w:p w:rsidR="00596407" w:rsidRPr="00596407" w:rsidRDefault="0040507C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7.200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Administracija</w:t>
            </w:r>
          </w:p>
        </w:tc>
        <w:tc>
          <w:tcPr>
            <w:tcW w:w="1808" w:type="dxa"/>
          </w:tcPr>
          <w:p w:rsidR="00596407" w:rsidRPr="00596407" w:rsidRDefault="003F13CE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20</w:t>
            </w:r>
          </w:p>
        </w:tc>
        <w:tc>
          <w:tcPr>
            <w:tcW w:w="2060" w:type="dxa"/>
          </w:tcPr>
          <w:p w:rsidR="0040507C" w:rsidRPr="00596407" w:rsidRDefault="0040507C" w:rsidP="0040507C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2.000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Poslovna analiza </w:t>
            </w:r>
          </w:p>
        </w:tc>
        <w:tc>
          <w:tcPr>
            <w:tcW w:w="1808" w:type="dxa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10</w:t>
            </w:r>
          </w:p>
        </w:tc>
        <w:tc>
          <w:tcPr>
            <w:tcW w:w="2060" w:type="dxa"/>
          </w:tcPr>
          <w:p w:rsidR="00596407" w:rsidRPr="00596407" w:rsidRDefault="0040507C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6.800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IT arhitektura</w:t>
            </w:r>
          </w:p>
        </w:tc>
        <w:tc>
          <w:tcPr>
            <w:tcW w:w="1808" w:type="dxa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10</w:t>
            </w:r>
          </w:p>
        </w:tc>
        <w:tc>
          <w:tcPr>
            <w:tcW w:w="2060" w:type="dxa"/>
          </w:tcPr>
          <w:p w:rsidR="00596407" w:rsidRPr="00596407" w:rsidRDefault="0040507C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4.800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Razvoj</w:t>
            </w:r>
          </w:p>
        </w:tc>
        <w:tc>
          <w:tcPr>
            <w:tcW w:w="1808" w:type="dxa"/>
          </w:tcPr>
          <w:p w:rsidR="00596407" w:rsidRPr="00596407" w:rsidRDefault="003F13CE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50</w:t>
            </w:r>
          </w:p>
        </w:tc>
        <w:tc>
          <w:tcPr>
            <w:tcW w:w="2060" w:type="dxa"/>
          </w:tcPr>
          <w:p w:rsidR="00347A71" w:rsidRPr="00596407" w:rsidRDefault="0040507C" w:rsidP="00347A71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8.400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Testiranje</w:t>
            </w:r>
          </w:p>
        </w:tc>
        <w:tc>
          <w:tcPr>
            <w:tcW w:w="1808" w:type="dxa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10</w:t>
            </w:r>
          </w:p>
        </w:tc>
        <w:tc>
          <w:tcPr>
            <w:tcW w:w="2060" w:type="dxa"/>
          </w:tcPr>
          <w:p w:rsidR="00596407" w:rsidRPr="00596407" w:rsidRDefault="0040507C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3.600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  <w:tcBorders>
              <w:bottom w:val="single" w:sz="4" w:space="0" w:color="auto"/>
            </w:tcBorders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Sistemska integracija</w:t>
            </w:r>
          </w:p>
        </w:tc>
        <w:tc>
          <w:tcPr>
            <w:tcW w:w="1808" w:type="dxa"/>
            <w:tcBorders>
              <w:bottom w:val="single" w:sz="4" w:space="0" w:color="auto"/>
            </w:tcBorders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</w:t>
            </w:r>
            <w:r w:rsidR="00596407" w:rsidRPr="00596407">
              <w:rPr>
                <w:rFonts w:eastAsia="Times New Roman" w:cstheme="minorHAnsi"/>
                <w:sz w:val="20"/>
                <w:szCs w:val="20"/>
                <w:lang w:val="hr-HR"/>
              </w:rPr>
              <w:t>0</w:t>
            </w:r>
          </w:p>
        </w:tc>
        <w:tc>
          <w:tcPr>
            <w:tcW w:w="2060" w:type="dxa"/>
            <w:tcBorders>
              <w:bottom w:val="single" w:sz="4" w:space="0" w:color="auto"/>
            </w:tcBorders>
          </w:tcPr>
          <w:p w:rsidR="00596407" w:rsidRPr="00596407" w:rsidRDefault="0040507C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1.600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  <w:shd w:val="pct15" w:color="auto" w:fill="auto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 w:rsidRPr="00596407">
              <w:rPr>
                <w:rFonts w:eastAsia="Times New Roman" w:cstheme="minorHAnsi"/>
                <w:b/>
                <w:lang w:val="hr-HR"/>
              </w:rPr>
              <w:t>Ukupno</w:t>
            </w:r>
          </w:p>
        </w:tc>
        <w:tc>
          <w:tcPr>
            <w:tcW w:w="1808" w:type="dxa"/>
            <w:shd w:val="pct15" w:color="auto" w:fill="auto"/>
          </w:tcPr>
          <w:p w:rsidR="003F13CE" w:rsidRPr="00596407" w:rsidRDefault="003F13CE" w:rsidP="003F13CE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>
              <w:rPr>
                <w:rFonts w:eastAsia="Times New Roman" w:cstheme="minorHAnsi"/>
                <w:b/>
                <w:lang w:val="hr-HR"/>
              </w:rPr>
              <w:t>140</w:t>
            </w:r>
          </w:p>
        </w:tc>
        <w:tc>
          <w:tcPr>
            <w:tcW w:w="2060" w:type="dxa"/>
            <w:shd w:val="pct15" w:color="auto" w:fill="auto"/>
          </w:tcPr>
          <w:p w:rsidR="00596407" w:rsidRPr="00596407" w:rsidRDefault="0040507C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>
              <w:rPr>
                <w:rFonts w:eastAsia="Times New Roman" w:cstheme="minorHAnsi"/>
                <w:b/>
                <w:lang w:val="hr-HR"/>
              </w:rPr>
              <w:t>34.400,00</w:t>
            </w:r>
          </w:p>
        </w:tc>
      </w:tr>
    </w:tbl>
    <w:p w:rsidR="0040507C" w:rsidRDefault="0040507C" w:rsidP="0040507C">
      <w:pPr>
        <w:widowControl w:val="0"/>
        <w:tabs>
          <w:tab w:val="center" w:pos="4153"/>
          <w:tab w:val="right" w:pos="8306"/>
        </w:tabs>
        <w:spacing w:before="120" w:after="120" w:line="240" w:lineRule="atLeast"/>
        <w:rPr>
          <w:rFonts w:eastAsia="Times New Roman" w:cstheme="minorHAnsi"/>
          <w:b/>
          <w:lang w:val="hr-HR"/>
        </w:rPr>
      </w:pPr>
    </w:p>
    <w:p w:rsidR="0040507C" w:rsidRDefault="0040507C" w:rsidP="0040507C">
      <w:pPr>
        <w:widowControl w:val="0"/>
        <w:tabs>
          <w:tab w:val="center" w:pos="4153"/>
          <w:tab w:val="right" w:pos="8306"/>
        </w:tabs>
        <w:spacing w:before="120" w:after="120" w:line="240" w:lineRule="atLeast"/>
        <w:rPr>
          <w:rFonts w:eastAsia="Times New Roman" w:cstheme="minorHAnsi"/>
          <w:lang w:val="hr-HR"/>
        </w:rPr>
      </w:pPr>
      <w:r w:rsidRPr="0040507C">
        <w:rPr>
          <w:rFonts w:eastAsia="Times New Roman" w:cstheme="minorHAnsi"/>
          <w:lang w:val="hr-HR"/>
        </w:rPr>
        <w:t>Prikazani troškovi su u bruto vrijednosti</w:t>
      </w:r>
      <w:r>
        <w:rPr>
          <w:rFonts w:eastAsia="Times New Roman" w:cstheme="minorHAnsi"/>
          <w:lang w:val="hr-HR"/>
        </w:rPr>
        <w:t>.</w:t>
      </w:r>
    </w:p>
    <w:p w:rsidR="00F40749" w:rsidRPr="0040507C" w:rsidRDefault="00F40749" w:rsidP="0040507C">
      <w:pPr>
        <w:widowControl w:val="0"/>
        <w:tabs>
          <w:tab w:val="center" w:pos="4153"/>
          <w:tab w:val="right" w:pos="8306"/>
        </w:tabs>
        <w:spacing w:before="120" w:after="120" w:line="240" w:lineRule="atLeast"/>
        <w:rPr>
          <w:rFonts w:eastAsia="Times New Roman" w:cstheme="minorHAnsi"/>
          <w:lang w:val="hr-HR"/>
        </w:rPr>
      </w:pPr>
      <w:r>
        <w:rPr>
          <w:rFonts w:eastAsia="Times New Roman" w:cstheme="minorHAnsi"/>
          <w:lang w:val="hr-HR"/>
        </w:rPr>
        <w:t>Detaljni troškovi prikazani su u posebnom dokumentu PB_4a Troškovnik.</w:t>
      </w: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Hardverska i softverska oprema:</w:t>
      </w:r>
    </w:p>
    <w:p w:rsidR="00596407" w:rsidRPr="00596407" w:rsidRDefault="00596407" w:rsidP="00596407">
      <w:pPr>
        <w:widowControl w:val="0"/>
        <w:numPr>
          <w:ilvl w:val="0"/>
          <w:numId w:val="28"/>
        </w:numPr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na strani Korisnika hardversku, softversku i mrežnu opremu će osigurati </w:t>
      </w:r>
      <w:r w:rsidR="00F31E00">
        <w:rPr>
          <w:rFonts w:eastAsia="Times New Roman" w:cstheme="minorHAnsi"/>
          <w:sz w:val="20"/>
          <w:szCs w:val="20"/>
          <w:lang w:val="hr-HR"/>
        </w:rPr>
        <w:t>korisnici</w:t>
      </w:r>
    </w:p>
    <w:p w:rsidR="00596407" w:rsidRPr="00596407" w:rsidRDefault="00596407" w:rsidP="00596407">
      <w:pPr>
        <w:widowControl w:val="0"/>
        <w:numPr>
          <w:ilvl w:val="0"/>
          <w:numId w:val="28"/>
        </w:numPr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hardversku i softversku infrastrukturu za razvoj aplikacija osigurat će </w:t>
      </w:r>
      <w:r w:rsidR="00F31E00">
        <w:rPr>
          <w:rFonts w:eastAsia="Times New Roman" w:cstheme="minorHAnsi"/>
          <w:sz w:val="20"/>
          <w:szCs w:val="20"/>
          <w:lang w:val="hr-HR"/>
        </w:rPr>
        <w:t>Projektni tim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</w:p>
    <w:p w:rsidR="00596407" w:rsidRPr="00596407" w:rsidRDefault="00596407" w:rsidP="007A54F6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1C6A43" w:rsidRPr="00596407" w:rsidRDefault="001C6A43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sectPr w:rsidR="001C6A43" w:rsidRPr="00596407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E8C" w:rsidRDefault="00FE1E8C" w:rsidP="00DD66E6">
      <w:pPr>
        <w:spacing w:after="0" w:line="240" w:lineRule="auto"/>
      </w:pPr>
      <w:r>
        <w:separator/>
      </w:r>
    </w:p>
  </w:endnote>
  <w:endnote w:type="continuationSeparator" w:id="0">
    <w:p w:rsidR="00FE1E8C" w:rsidRDefault="00FE1E8C" w:rsidP="00DD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D96" w:rsidRDefault="00945D96">
    <w:pPr>
      <w:pStyle w:val="Footer"/>
      <w:jc w:val="right"/>
    </w:pPr>
  </w:p>
  <w:tbl>
    <w:tblPr>
      <w:tblW w:w="9529" w:type="dxa"/>
      <w:tblInd w:w="93" w:type="dxa"/>
      <w:tblLook w:val="04A0" w:firstRow="1" w:lastRow="0" w:firstColumn="1" w:lastColumn="0" w:noHBand="0" w:noVBand="1"/>
    </w:tblPr>
    <w:tblGrid>
      <w:gridCol w:w="2009"/>
      <w:gridCol w:w="4179"/>
      <w:gridCol w:w="1658"/>
      <w:gridCol w:w="1683"/>
    </w:tblGrid>
    <w:tr w:rsidR="00945D96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945D96" w:rsidRPr="00DD66E6" w:rsidRDefault="00945D96" w:rsidP="00945D9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Verzija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>:</w:t>
          </w:r>
          <w:r>
            <w:rPr>
              <w:rFonts w:ascii="Calibri" w:eastAsia="Times New Roman" w:hAnsi="Calibri" w:cs="Calibri"/>
              <w:color w:val="000000"/>
            </w:rPr>
            <w:t xml:space="preserve"> 2.0</w:t>
          </w:r>
        </w:p>
      </w:tc>
      <w:tc>
        <w:tcPr>
          <w:tcW w:w="4179" w:type="dxa"/>
          <w:tcBorders>
            <w:top w:val="single" w:sz="4" w:space="0" w:color="C00000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945D96" w:rsidRPr="00DD66E6" w:rsidRDefault="00945D96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>
            <w:rPr>
              <w:rFonts w:ascii="Calibri" w:eastAsia="Times New Roman" w:hAnsi="Calibri" w:cs="Calibri"/>
              <w:color w:val="000000"/>
            </w:rPr>
            <w:t>Voditelj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>
            <w:rPr>
              <w:rFonts w:ascii="Calibri" w:eastAsia="Times New Roman" w:hAnsi="Calibri" w:cs="Calibri"/>
              <w:color w:val="000000"/>
            </w:rPr>
            <w:t>projekta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>:</w:t>
          </w:r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945D96" w:rsidRDefault="00945D96" w:rsidP="00DD66E6">
          <w:pPr>
            <w:pStyle w:val="Footer"/>
            <w:jc w:val="center"/>
          </w:pPr>
          <w:r>
            <w:t>Datum:</w:t>
          </w:r>
        </w:p>
      </w:tc>
      <w:tc>
        <w:tcPr>
          <w:tcW w:w="1683" w:type="dxa"/>
          <w:vMerge w:val="restart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945D96" w:rsidRDefault="00945D96" w:rsidP="00DD66E6">
          <w:pPr>
            <w:pStyle w:val="Footer"/>
            <w:jc w:val="center"/>
            <w:rPr>
              <w:noProof/>
            </w:rPr>
          </w:pPr>
          <w:sdt>
            <w:sdtPr>
              <w:id w:val="-39690706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236246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sdtContent>
          </w:sdt>
        </w:p>
        <w:p w:rsidR="00945D96" w:rsidRPr="00DD66E6" w:rsidRDefault="00945D96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  <w:tr w:rsidR="00945D96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945D96" w:rsidRPr="00DD66E6" w:rsidRDefault="00945D96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color w:val="000000"/>
            </w:rPr>
            <w:t>PB_2</w:t>
          </w:r>
        </w:p>
      </w:tc>
      <w:tc>
        <w:tcPr>
          <w:tcW w:w="4179" w:type="dxa"/>
          <w:tcBorders>
            <w:top w:val="nil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945D96" w:rsidRPr="00DD66E6" w:rsidRDefault="00945D96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Lidija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Lastave</w:t>
          </w:r>
          <w:r>
            <w:rPr>
              <w:rFonts w:ascii="Calibri" w:eastAsia="Times New Roman" w:hAnsi="Calibri" w:cs="Calibri"/>
              <w:color w:val="000000"/>
            </w:rPr>
            <w:t>c</w:t>
          </w:r>
          <w:proofErr w:type="spellEnd"/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945D96" w:rsidRPr="00DD66E6" w:rsidRDefault="00945D96" w:rsidP="00945D9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02.05.2014.</w:t>
          </w:r>
        </w:p>
      </w:tc>
      <w:tc>
        <w:tcPr>
          <w:tcW w:w="1683" w:type="dxa"/>
          <w:vMerge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:rsidR="00945D96" w:rsidRPr="00DD66E6" w:rsidRDefault="00945D96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</w:tbl>
  <w:p w:rsidR="00945D96" w:rsidRDefault="00945D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E8C" w:rsidRDefault="00FE1E8C" w:rsidP="00DD66E6">
      <w:pPr>
        <w:spacing w:after="0" w:line="240" w:lineRule="auto"/>
      </w:pPr>
      <w:r>
        <w:separator/>
      </w:r>
    </w:p>
  </w:footnote>
  <w:footnote w:type="continuationSeparator" w:id="0">
    <w:p w:rsidR="00FE1E8C" w:rsidRDefault="00FE1E8C" w:rsidP="00DD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D96" w:rsidRDefault="00945D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D6DA1" wp14:editId="5DF38A42">
              <wp:simplePos x="0" y="0"/>
              <wp:positionH relativeFrom="column">
                <wp:posOffset>-313200</wp:posOffset>
              </wp:positionH>
              <wp:positionV relativeFrom="paragraph">
                <wp:posOffset>240533</wp:posOffset>
              </wp:positionV>
              <wp:extent cx="6659593" cy="0"/>
              <wp:effectExtent l="38100" t="19050" r="65405" b="1143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593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18.95pt" to="499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" strokecolor="#bc4542 [3045]" strokeweight="1pt">
              <v:shadow on="t" color="black" opacity="26214f" origin=",-.5" offset="0,3pt"/>
            </v:line>
          </w:pict>
        </mc:Fallback>
      </mc:AlternateContent>
    </w:r>
    <w:r w:rsidRPr="00DD66E6">
      <w:t xml:space="preserve">FOI                          </w:t>
    </w:r>
    <w:r>
      <w:t xml:space="preserve">              </w:t>
    </w:r>
    <w:r w:rsidRPr="00DD66E6">
      <w:t xml:space="preserve">      </w:t>
    </w:r>
    <w:proofErr w:type="spellStart"/>
    <w:proofErr w:type="gramStart"/>
    <w:r w:rsidRPr="00DD66E6">
      <w:rPr>
        <w:sz w:val="24"/>
        <w:szCs w:val="24"/>
      </w:rPr>
      <w:t>Projek</w:t>
    </w:r>
    <w:r>
      <w:rPr>
        <w:sz w:val="24"/>
        <w:szCs w:val="24"/>
      </w:rPr>
      <w:t>at</w:t>
    </w:r>
    <w:proofErr w:type="spellEnd"/>
    <w:r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</w:t>
    </w:r>
    <w:proofErr w:type="spellStart"/>
    <w:r w:rsidRPr="00DD66E6">
      <w:rPr>
        <w:sz w:val="24"/>
        <w:szCs w:val="24"/>
      </w:rPr>
      <w:t>razvoja</w:t>
    </w:r>
    <w:proofErr w:type="spellEnd"/>
    <w:proofErr w:type="gramEnd"/>
    <w:r w:rsidRPr="00DD66E6"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aplikacij</w:t>
    </w:r>
    <w:r w:rsidR="00201306">
      <w:rPr>
        <w:sz w:val="24"/>
        <w:szCs w:val="24"/>
      </w:rPr>
      <w:t>e</w:t>
    </w:r>
    <w:proofErr w:type="spellEnd"/>
    <w:r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e-</w:t>
    </w:r>
    <w:proofErr w:type="spellStart"/>
    <w:r w:rsidRPr="00DD66E6">
      <w:rPr>
        <w:sz w:val="24"/>
        <w:szCs w:val="24"/>
      </w:rPr>
      <w:t>Inspektor</w:t>
    </w:r>
    <w:proofErr w:type="spellEnd"/>
    <w:r w:rsidRPr="00DD66E6">
      <w:t xml:space="preserve">          </w:t>
    </w:r>
    <w:r>
      <w:t xml:space="preserve">                  </w:t>
    </w:r>
    <w:r w:rsidRPr="00DD66E6">
      <w:t xml:space="preserve"> Tim: Plan B</w:t>
    </w:r>
    <w:r>
      <w:t xml:space="preserve"> (T27)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96E"/>
    <w:multiLevelType w:val="hybridMultilevel"/>
    <w:tmpl w:val="9992E8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440488"/>
    <w:multiLevelType w:val="hybridMultilevel"/>
    <w:tmpl w:val="0770AF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A41B6"/>
    <w:multiLevelType w:val="hybridMultilevel"/>
    <w:tmpl w:val="C79C23D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950E6"/>
    <w:multiLevelType w:val="hybridMultilevel"/>
    <w:tmpl w:val="774E894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6160C"/>
    <w:multiLevelType w:val="hybridMultilevel"/>
    <w:tmpl w:val="04CE95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EE5757"/>
    <w:multiLevelType w:val="hybridMultilevel"/>
    <w:tmpl w:val="52B0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03BCA"/>
    <w:multiLevelType w:val="hybridMultilevel"/>
    <w:tmpl w:val="36BC3B8C"/>
    <w:lvl w:ilvl="0" w:tplc="BBF89E60">
      <w:start w:val="28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DE02E0"/>
    <w:multiLevelType w:val="hybridMultilevel"/>
    <w:tmpl w:val="6F101232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227986"/>
    <w:multiLevelType w:val="hybridMultilevel"/>
    <w:tmpl w:val="A25E9C62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C26346E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0025E71"/>
    <w:multiLevelType w:val="hybridMultilevel"/>
    <w:tmpl w:val="A4B2DB4E"/>
    <w:lvl w:ilvl="0" w:tplc="B74A21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363904"/>
    <w:multiLevelType w:val="hybridMultilevel"/>
    <w:tmpl w:val="B7DCE038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FB27B6"/>
    <w:multiLevelType w:val="hybridMultilevel"/>
    <w:tmpl w:val="7110DC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460F91"/>
    <w:multiLevelType w:val="hybridMultilevel"/>
    <w:tmpl w:val="7EAAB6B4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BE5E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93B71B0"/>
    <w:multiLevelType w:val="hybridMultilevel"/>
    <w:tmpl w:val="56CE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0005C4"/>
    <w:multiLevelType w:val="hybridMultilevel"/>
    <w:tmpl w:val="42201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1A7385"/>
    <w:multiLevelType w:val="hybridMultilevel"/>
    <w:tmpl w:val="05C83F02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BE0B1C"/>
    <w:multiLevelType w:val="hybridMultilevel"/>
    <w:tmpl w:val="B5867B3E"/>
    <w:lvl w:ilvl="0" w:tplc="C9E603E4">
      <w:start w:val="92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5560F"/>
    <w:multiLevelType w:val="hybridMultilevel"/>
    <w:tmpl w:val="6A06C93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FA365E"/>
    <w:multiLevelType w:val="hybridMultilevel"/>
    <w:tmpl w:val="C13E1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253371"/>
    <w:multiLevelType w:val="hybridMultilevel"/>
    <w:tmpl w:val="687CD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960577"/>
    <w:multiLevelType w:val="hybridMultilevel"/>
    <w:tmpl w:val="2E14237E"/>
    <w:lvl w:ilvl="0" w:tplc="63F87C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BD657E"/>
    <w:multiLevelType w:val="hybridMultilevel"/>
    <w:tmpl w:val="6342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D381868"/>
    <w:multiLevelType w:val="hybridMultilevel"/>
    <w:tmpl w:val="20F479A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4"/>
  </w:num>
  <w:num w:numId="4">
    <w:abstractNumId w:val="20"/>
  </w:num>
  <w:num w:numId="5">
    <w:abstractNumId w:val="7"/>
  </w:num>
  <w:num w:numId="6">
    <w:abstractNumId w:val="27"/>
  </w:num>
  <w:num w:numId="7">
    <w:abstractNumId w:val="24"/>
  </w:num>
  <w:num w:numId="8">
    <w:abstractNumId w:val="6"/>
  </w:num>
  <w:num w:numId="9">
    <w:abstractNumId w:val="2"/>
  </w:num>
  <w:num w:numId="10">
    <w:abstractNumId w:val="11"/>
  </w:num>
  <w:num w:numId="11">
    <w:abstractNumId w:val="23"/>
  </w:num>
  <w:num w:numId="12">
    <w:abstractNumId w:val="8"/>
  </w:num>
  <w:num w:numId="13">
    <w:abstractNumId w:val="12"/>
  </w:num>
  <w:num w:numId="14">
    <w:abstractNumId w:val="26"/>
  </w:num>
  <w:num w:numId="15">
    <w:abstractNumId w:val="17"/>
  </w:num>
  <w:num w:numId="16">
    <w:abstractNumId w:val="9"/>
  </w:num>
  <w:num w:numId="17">
    <w:abstractNumId w:val="13"/>
  </w:num>
  <w:num w:numId="18">
    <w:abstractNumId w:val="15"/>
  </w:num>
  <w:num w:numId="19">
    <w:abstractNumId w:val="10"/>
  </w:num>
  <w:num w:numId="20">
    <w:abstractNumId w:val="16"/>
  </w:num>
  <w:num w:numId="21">
    <w:abstractNumId w:val="0"/>
  </w:num>
  <w:num w:numId="22">
    <w:abstractNumId w:val="18"/>
  </w:num>
  <w:num w:numId="23">
    <w:abstractNumId w:val="25"/>
  </w:num>
  <w:num w:numId="24">
    <w:abstractNumId w:val="14"/>
  </w:num>
  <w:num w:numId="25">
    <w:abstractNumId w:val="5"/>
  </w:num>
  <w:num w:numId="26">
    <w:abstractNumId w:val="29"/>
  </w:num>
  <w:num w:numId="27">
    <w:abstractNumId w:val="3"/>
  </w:num>
  <w:num w:numId="28">
    <w:abstractNumId w:val="21"/>
  </w:num>
  <w:num w:numId="29">
    <w:abstractNumId w:val="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1752D"/>
    <w:rsid w:val="0007749C"/>
    <w:rsid w:val="000E06E2"/>
    <w:rsid w:val="000E376F"/>
    <w:rsid w:val="000F59DC"/>
    <w:rsid w:val="001722F7"/>
    <w:rsid w:val="00180EA2"/>
    <w:rsid w:val="00186D12"/>
    <w:rsid w:val="001C6A43"/>
    <w:rsid w:val="001D0B47"/>
    <w:rsid w:val="001E6E6D"/>
    <w:rsid w:val="00201306"/>
    <w:rsid w:val="00204B15"/>
    <w:rsid w:val="00225417"/>
    <w:rsid w:val="00233C40"/>
    <w:rsid w:val="00236246"/>
    <w:rsid w:val="00274B26"/>
    <w:rsid w:val="002944D3"/>
    <w:rsid w:val="003210AF"/>
    <w:rsid w:val="00330DD7"/>
    <w:rsid w:val="003367A7"/>
    <w:rsid w:val="00347A71"/>
    <w:rsid w:val="003830DB"/>
    <w:rsid w:val="003B437A"/>
    <w:rsid w:val="003F13CE"/>
    <w:rsid w:val="0040507C"/>
    <w:rsid w:val="004252D6"/>
    <w:rsid w:val="0043040A"/>
    <w:rsid w:val="004528D0"/>
    <w:rsid w:val="004542BC"/>
    <w:rsid w:val="00530817"/>
    <w:rsid w:val="00556FD3"/>
    <w:rsid w:val="0056241C"/>
    <w:rsid w:val="005803BC"/>
    <w:rsid w:val="00580546"/>
    <w:rsid w:val="00592913"/>
    <w:rsid w:val="005940BD"/>
    <w:rsid w:val="00596407"/>
    <w:rsid w:val="005C173D"/>
    <w:rsid w:val="00635FA5"/>
    <w:rsid w:val="00650183"/>
    <w:rsid w:val="006811C6"/>
    <w:rsid w:val="0069006E"/>
    <w:rsid w:val="006A2294"/>
    <w:rsid w:val="006B4949"/>
    <w:rsid w:val="00721FF5"/>
    <w:rsid w:val="0076005C"/>
    <w:rsid w:val="00771918"/>
    <w:rsid w:val="007826FF"/>
    <w:rsid w:val="007A54F6"/>
    <w:rsid w:val="00810EA0"/>
    <w:rsid w:val="00857A6F"/>
    <w:rsid w:val="0088759A"/>
    <w:rsid w:val="00927464"/>
    <w:rsid w:val="00936CA9"/>
    <w:rsid w:val="00937CAF"/>
    <w:rsid w:val="00945D96"/>
    <w:rsid w:val="00987D50"/>
    <w:rsid w:val="009A6004"/>
    <w:rsid w:val="009D494B"/>
    <w:rsid w:val="009E0631"/>
    <w:rsid w:val="009E4BC4"/>
    <w:rsid w:val="00A02A2F"/>
    <w:rsid w:val="00A10822"/>
    <w:rsid w:val="00A451C2"/>
    <w:rsid w:val="00AA1E76"/>
    <w:rsid w:val="00AD2E59"/>
    <w:rsid w:val="00B106FE"/>
    <w:rsid w:val="00B1357F"/>
    <w:rsid w:val="00B50744"/>
    <w:rsid w:val="00B6108F"/>
    <w:rsid w:val="00B63C26"/>
    <w:rsid w:val="00B72446"/>
    <w:rsid w:val="00B87ABA"/>
    <w:rsid w:val="00B90850"/>
    <w:rsid w:val="00BD5C0D"/>
    <w:rsid w:val="00C10D9E"/>
    <w:rsid w:val="00C141E0"/>
    <w:rsid w:val="00C17796"/>
    <w:rsid w:val="00C23A90"/>
    <w:rsid w:val="00C5005B"/>
    <w:rsid w:val="00C739A4"/>
    <w:rsid w:val="00C93852"/>
    <w:rsid w:val="00CA5EEE"/>
    <w:rsid w:val="00D3371D"/>
    <w:rsid w:val="00D366DD"/>
    <w:rsid w:val="00D44E46"/>
    <w:rsid w:val="00D53FB9"/>
    <w:rsid w:val="00D65903"/>
    <w:rsid w:val="00D66AC8"/>
    <w:rsid w:val="00D81F4D"/>
    <w:rsid w:val="00DA1B0C"/>
    <w:rsid w:val="00DA1D15"/>
    <w:rsid w:val="00DA2468"/>
    <w:rsid w:val="00DC76C8"/>
    <w:rsid w:val="00DD3558"/>
    <w:rsid w:val="00DD66E6"/>
    <w:rsid w:val="00DE02A8"/>
    <w:rsid w:val="00E01547"/>
    <w:rsid w:val="00E37D1C"/>
    <w:rsid w:val="00E45DF1"/>
    <w:rsid w:val="00E6061A"/>
    <w:rsid w:val="00E857CA"/>
    <w:rsid w:val="00EC0CFF"/>
    <w:rsid w:val="00EC400B"/>
    <w:rsid w:val="00EE4EC1"/>
    <w:rsid w:val="00F31E00"/>
    <w:rsid w:val="00F35D4D"/>
    <w:rsid w:val="00F40749"/>
    <w:rsid w:val="00F85F9E"/>
    <w:rsid w:val="00F97757"/>
    <w:rsid w:val="00FC4825"/>
    <w:rsid w:val="00FD38B7"/>
    <w:rsid w:val="00FE1E8C"/>
    <w:rsid w:val="00FF1043"/>
    <w:rsid w:val="00FF14FF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FFDF1-BF3D-4DDF-84D3-7FB6747F5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16</Pages>
  <Words>2510</Words>
  <Characters>14308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Lidija</cp:lastModifiedBy>
  <cp:revision>7</cp:revision>
  <dcterms:created xsi:type="dcterms:W3CDTF">2014-05-01T09:02:00Z</dcterms:created>
  <dcterms:modified xsi:type="dcterms:W3CDTF">2014-05-01T11:02:00Z</dcterms:modified>
</cp:coreProperties>
</file>