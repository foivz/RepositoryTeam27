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>Verzija 1.</w:t>
      </w:r>
      <w:del w:id="0" w:author="Lidija" w:date="2014-04-25T13:02:00Z">
        <w:r w:rsidR="00883982" w:rsidDel="00686C8A">
          <w:rPr>
            <w:rFonts w:cstheme="minorHAnsi"/>
            <w:sz w:val="36"/>
            <w:szCs w:val="36"/>
            <w:lang w:val="hr-HR"/>
          </w:rPr>
          <w:delText>1</w:delText>
        </w:r>
      </w:del>
      <w:ins w:id="1" w:author="Lidija" w:date="2014-04-25T13:02:00Z">
        <w:r w:rsidR="00686C8A">
          <w:rPr>
            <w:rFonts w:cstheme="minorHAnsi"/>
            <w:sz w:val="36"/>
            <w:szCs w:val="36"/>
            <w:lang w:val="hr-HR"/>
          </w:rPr>
          <w:t>2</w:t>
        </w:r>
      </w:ins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2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2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1.1.</w:t>
            </w:r>
          </w:p>
        </w:tc>
        <w:tc>
          <w:tcPr>
            <w:tcW w:w="31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naziva rola</w:t>
            </w:r>
            <w:r w:rsidR="00883982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i dodani zahtjev</w:t>
            </w:r>
          </w:p>
        </w:tc>
        <w:tc>
          <w:tcPr>
            <w:tcW w:w="1842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02.04.2014.</w:t>
            </w:r>
          </w:p>
        </w:tc>
        <w:tc>
          <w:tcPr>
            <w:tcW w:w="24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3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3</w:t>
              </w:r>
            </w:ins>
          </w:p>
        </w:tc>
        <w:tc>
          <w:tcPr>
            <w:tcW w:w="1123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4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1.2</w:t>
              </w:r>
            </w:ins>
          </w:p>
        </w:tc>
        <w:tc>
          <w:tcPr>
            <w:tcW w:w="31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5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Izmjena zahtjeva</w:t>
              </w:r>
            </w:ins>
          </w:p>
        </w:tc>
        <w:tc>
          <w:tcPr>
            <w:tcW w:w="1842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ins w:id="6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26.04.2014.</w:t>
              </w:r>
            </w:ins>
          </w:p>
        </w:tc>
        <w:tc>
          <w:tcPr>
            <w:tcW w:w="2419" w:type="dxa"/>
          </w:tcPr>
          <w:p w:rsidR="00FF270B" w:rsidRPr="00FD69A1" w:rsidRDefault="00686C8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ins w:id="7" w:author="Lidija" w:date="2014-04-25T13:03:00Z">
              <w:r>
                <w:rPr>
                  <w:rFonts w:eastAsia="Times New Roman" w:cstheme="minorHAnsi"/>
                  <w:sz w:val="20"/>
                  <w:szCs w:val="20"/>
                  <w:lang w:val="hr-HR"/>
                </w:rPr>
                <w:t>L.Lastavec</w:t>
              </w:r>
            </w:ins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8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8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Nadzor</w:t>
            </w:r>
            <w:proofErr w:type="spellEnd"/>
            <w:r w:rsidRPr="00AD4526">
              <w:rPr>
                <w:rFonts w:cstheme="minorHAnsi"/>
              </w:rPr>
              <w:t xml:space="preserve">, </w:t>
            </w:r>
            <w:proofErr w:type="spellStart"/>
            <w:r w:rsidRPr="00AD4526">
              <w:rPr>
                <w:rFonts w:cstheme="minorHAnsi"/>
              </w:rPr>
              <w:t>Konzultant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5803BC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Nadzor, </w:t>
            </w:r>
            <w:r w:rsidR="00FF14FF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Konzultant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del w:id="9" w:author="Lidija" w:date="2014-04-25T13:04:00Z">
              <w:r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>Nikola Maras</w:delText>
              </w:r>
            </w:del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del w:id="10" w:author="Lidija" w:date="2014-04-25T13:04:00Z">
              <w:r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 xml:space="preserve">Voditelj </w:delText>
              </w:r>
              <w:r w:rsidR="00FF14FF"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 xml:space="preserve">aplikativnog </w:delText>
              </w:r>
              <w:r w:rsidRPr="00AD4526" w:rsidDel="003C0237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>razvoja</w:delText>
              </w:r>
            </w:del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 xml:space="preserve">Pravni okvir / </w:t>
        </w:r>
        <w:r w:rsidR="002B00E6">
          <w:rPr>
            <w:rStyle w:val="Hyperlink"/>
            <w:rFonts w:eastAsia="Times New Roman" w:cstheme="minorHAnsi"/>
            <w:b/>
            <w:noProof/>
            <w:lang w:val="hr-HR"/>
          </w:rPr>
          <w:t>Referent PU</w:t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ni dokumenti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_Toc383808194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_Toc383808195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_Toc383808196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6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_Toc383808197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_Toc383808200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C31D01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1" w:name="_Toc373312356"/>
      <w:bookmarkStart w:id="12" w:name="_Toc383808188"/>
      <w:bookmarkStart w:id="13" w:name="_Toc436203377"/>
      <w:bookmarkStart w:id="14" w:name="_Toc452813577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11"/>
      <w:bookmarkEnd w:id="12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5" w:name="_Toc383808189"/>
      <w:bookmarkStart w:id="16" w:name="_Toc373312357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15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17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 sa poreznim podacima koje su prijavili njihovpi poslovni partneri iz drugih zemalja članica EU.</w:t>
      </w:r>
      <w:bookmarkEnd w:id="17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1"/>
      <w:bookmarkEnd w:id="16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18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9" w:name="_Toc164750377"/>
      <w:bookmarkEnd w:id="13"/>
      <w:bookmarkEnd w:id="14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20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1B2592" w:rsidRPr="00AD4526" w:rsidRDefault="001B2592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Izrada, inicijalno punjenje,  ažuriranje i pretraživanje VIES registra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Unos, ažuriranje i pretraživanje podataka s PDV_Obrasca, PDV-S_Obrasca i ZP_Obrasca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podataka s PDV_Obrasca sa analitičkim podacima s PDV-S_Obrasca i ZP_Obrasca na nivou PDV broj /porezno razdoblje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Označavanje razlike u PDV i PDV-S/ZP podacima na nivou PDV_broj/porezno razdoblje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Učitavanje i spremanje VIES podataka (EU analitički podaci za stjecanja i isporuke  drugih zemalja članica EU)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RH PDV podataka sa kumulativom EU analitike na nivou PDV_broj/VAT  ID/porezno razdoblje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Formiranje datoteke sa podacima RH obveznicima sa razlikom većom od „n“,  za određeno porezno razdoblje po Ispostavama PURH-a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Pregledi  po definiranim kriterjima</w:t>
      </w:r>
    </w:p>
    <w:p w:rsidR="001B2592" w:rsidRPr="00AD4526" w:rsidRDefault="001B2592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na nivou RH analitike (PDV-S i ZP) sa EU analitikom</w:t>
      </w: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Pregled uparivanja analitike na nivou PDV_brij / VAT ID/porezno razdoblje</w:t>
      </w:r>
    </w:p>
    <w:p w:rsidR="001B2592" w:rsidRPr="00AD4526" w:rsidRDefault="001B2592" w:rsidP="001B2592">
      <w:pPr>
        <w:widowControl w:val="0"/>
        <w:spacing w:after="0" w:line="240" w:lineRule="atLeast"/>
        <w:ind w:firstLine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Izvještaj</w:t>
      </w: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" w:name="_Toc373312358"/>
      <w:bookmarkStart w:id="22" w:name="_Toc383808193"/>
      <w:bookmarkEnd w:id="19"/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 xml:space="preserve">Pravni okvir / </w:t>
      </w:r>
      <w:r w:rsidR="002B00E6">
        <w:rPr>
          <w:rFonts w:eastAsia="Times New Roman" w:cstheme="minorHAnsi"/>
          <w:b/>
          <w:sz w:val="24"/>
          <w:szCs w:val="20"/>
          <w:lang w:val="hr-HR"/>
        </w:rPr>
        <w:t>Referent PU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>ni dokumenti</w:t>
      </w:r>
      <w:bookmarkEnd w:id="21"/>
      <w:bookmarkEnd w:id="22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23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4" w:name="_Toc373312359"/>
      <w:bookmarkStart w:id="25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23"/>
      <w:bookmarkEnd w:id="24"/>
      <w:bookmarkEnd w:id="25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6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26"/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1C6A43" w:rsidRPr="00AD452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III: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PP01 LogIN </w:t>
      </w:r>
      <w:r w:rsidR="00234F6D">
        <w:rPr>
          <w:rFonts w:eastAsia="Times New Roman" w:cstheme="minorHAnsi"/>
          <w:b/>
          <w:sz w:val="20"/>
          <w:szCs w:val="20"/>
          <w:lang w:val="hr-HR"/>
        </w:rPr>
        <w:t>korisnika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234F6D">
        <w:rPr>
          <w:rFonts w:eastAsia="Times New Roman" w:cstheme="minorHAnsi"/>
          <w:sz w:val="20"/>
          <w:szCs w:val="20"/>
          <w:lang w:val="hr-HR"/>
        </w:rPr>
        <w:t>zaposlenika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</w:t>
      </w:r>
      <w:r w:rsidR="00234F6D">
        <w:rPr>
          <w:rFonts w:eastAsia="Times New Roman" w:cstheme="minorHAnsi"/>
          <w:sz w:val="20"/>
          <w:szCs w:val="20"/>
          <w:lang w:val="hr-HR"/>
        </w:rPr>
        <w:t>U u  aplikaciju</w:t>
      </w:r>
    </w:p>
    <w:p w:rsidR="00085043" w:rsidRPr="00AD4526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PP101 Prijava </w:t>
      </w:r>
      <w:r w:rsidR="002B00E6">
        <w:rPr>
          <w:rFonts w:eastAsia="Times New Roman" w:cstheme="minorHAnsi"/>
          <w:sz w:val="20"/>
          <w:szCs w:val="20"/>
          <w:lang w:val="hr-HR"/>
        </w:rPr>
        <w:t>Porezni</w:t>
      </w:r>
      <w:r w:rsidR="00234F6D">
        <w:rPr>
          <w:rFonts w:eastAsia="Times New Roman" w:cstheme="minorHAnsi"/>
          <w:sz w:val="20"/>
          <w:szCs w:val="20"/>
          <w:lang w:val="hr-HR"/>
        </w:rPr>
        <w:t>h</w:t>
      </w:r>
      <w:r w:rsidR="002B00E6">
        <w:rPr>
          <w:rFonts w:eastAsia="Times New Roman" w:cstheme="minorHAnsi"/>
          <w:sz w:val="20"/>
          <w:szCs w:val="20"/>
          <w:lang w:val="hr-HR"/>
        </w:rPr>
        <w:t xml:space="preserve"> obveznik</w:t>
      </w:r>
      <w:r>
        <w:rPr>
          <w:rFonts w:eastAsia="Times New Roman" w:cstheme="minorHAnsi"/>
          <w:sz w:val="20"/>
          <w:szCs w:val="20"/>
          <w:lang w:val="hr-HR"/>
        </w:rPr>
        <w:t>a</w:t>
      </w:r>
      <w:r w:rsidR="00234F6D">
        <w:rPr>
          <w:rFonts w:eastAsia="Times New Roman" w:cstheme="minorHAnsi"/>
          <w:sz w:val="20"/>
          <w:szCs w:val="20"/>
          <w:lang w:val="hr-HR"/>
        </w:rPr>
        <w:t xml:space="preserve"> - vanjski korisnik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 xml:space="preserve"> VIES registar poreznih obveznika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sz w:val="20"/>
          <w:szCs w:val="20"/>
          <w:lang w:val="hr-HR"/>
        </w:rPr>
        <w:t>P</w:t>
      </w:r>
      <w:r w:rsidR="00DC3748">
        <w:rPr>
          <w:rFonts w:eastAsia="Times New Roman" w:cstheme="minorHAnsi"/>
          <w:sz w:val="20"/>
          <w:szCs w:val="20"/>
          <w:lang w:val="hr-HR"/>
        </w:rPr>
        <w:t xml:space="preserve">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01 </w:t>
      </w:r>
      <w:r w:rsidR="00A210CD">
        <w:rPr>
          <w:rFonts w:eastAsia="Times New Roman" w:cstheme="minorHAnsi"/>
          <w:sz w:val="20"/>
          <w:szCs w:val="20"/>
          <w:lang w:val="hr-HR"/>
        </w:rPr>
        <w:t xml:space="preserve">Unos </w:t>
      </w:r>
      <w:del w:id="27" w:author="Lidija" w:date="2014-04-25T13:36:00Z">
        <w:r w:rsidR="0005182F" w:rsidDel="00421E99">
          <w:rPr>
            <w:rFonts w:eastAsia="Times New Roman" w:cstheme="minorHAnsi"/>
            <w:sz w:val="20"/>
            <w:szCs w:val="20"/>
            <w:lang w:val="hr-HR"/>
          </w:rPr>
          <w:delText>i ažuriranje</w:delText>
        </w:r>
      </w:del>
      <w:r w:rsidR="00A210CD">
        <w:rPr>
          <w:rFonts w:eastAsia="Times New Roman" w:cstheme="minorHAnsi"/>
          <w:sz w:val="20"/>
          <w:szCs w:val="20"/>
          <w:lang w:val="hr-HR"/>
        </w:rPr>
        <w:t xml:space="preserve"> poreznih obveznika u  VIES regist</w:t>
      </w:r>
      <w:ins w:id="28" w:author="Lidija" w:date="2014-04-25T13:51:00Z">
        <w:r w:rsidR="00421E99">
          <w:rPr>
            <w:rFonts w:eastAsia="Times New Roman" w:cstheme="minorHAnsi"/>
            <w:sz w:val="20"/>
            <w:szCs w:val="20"/>
            <w:lang w:val="hr-HR"/>
          </w:rPr>
          <w:t>a</w:t>
        </w:r>
      </w:ins>
      <w:r w:rsidR="00A210CD">
        <w:rPr>
          <w:rFonts w:eastAsia="Times New Roman" w:cstheme="minorHAnsi"/>
          <w:sz w:val="20"/>
          <w:szCs w:val="20"/>
          <w:lang w:val="hr-HR"/>
        </w:rPr>
        <w:t>r</w:t>
      </w:r>
      <w:del w:id="29" w:author="Lidija" w:date="2014-04-25T13:51:00Z">
        <w:r w:rsidR="0005182F" w:rsidDel="00421E99">
          <w:rPr>
            <w:rFonts w:eastAsia="Times New Roman" w:cstheme="minorHAnsi"/>
            <w:sz w:val="20"/>
            <w:szCs w:val="20"/>
            <w:lang w:val="hr-HR"/>
          </w:rPr>
          <w:delText>u</w:delText>
        </w:r>
      </w:del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ins w:id="30" w:author="Lidija" w:date="2014-04-25T13:36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</w:t>
      </w:r>
      <w:r w:rsidR="009877C1">
        <w:rPr>
          <w:rFonts w:eastAsia="Times New Roman" w:cstheme="minorHAnsi"/>
          <w:sz w:val="20"/>
          <w:szCs w:val="20"/>
          <w:lang w:val="hr-HR"/>
        </w:rPr>
        <w:t xml:space="preserve"> i pregled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VIES registra</w:t>
      </w:r>
    </w:p>
    <w:p w:rsidR="00421E99" w:rsidRDefault="00421E99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ins w:id="31" w:author="Lidija" w:date="2014-04-25T13:36:00Z">
        <w:r>
          <w:rPr>
            <w:rFonts w:eastAsia="Times New Roman" w:cstheme="minorHAnsi"/>
            <w:sz w:val="20"/>
            <w:szCs w:val="20"/>
            <w:lang w:val="hr-HR"/>
          </w:rPr>
          <w:tab/>
          <w:t>PP203 Ažuriranje podataka u VIES registru</w:t>
        </w:r>
      </w:ins>
    </w:p>
    <w:p w:rsidR="00D626C2" w:rsidRPr="00AD4526" w:rsidRDefault="002D6D55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lastRenderedPageBreak/>
        <w:tab/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IV: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r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ins w:id="32" w:author="Lidija" w:date="2014-04-25T13:04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del w:id="33" w:author="Lidija" w:date="2014-04-25T15:10:00Z">
        <w:r w:rsidR="002A4B1C" w:rsidRPr="00AD4526" w:rsidDel="00332915">
          <w:rPr>
            <w:rFonts w:eastAsia="Times New Roman" w:cstheme="minorHAnsi"/>
            <w:sz w:val="20"/>
            <w:szCs w:val="20"/>
            <w:lang w:val="hr-HR"/>
          </w:rPr>
          <w:delText>PP3</w:delText>
        </w:r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 xml:space="preserve">00 </w:delText>
        </w:r>
      </w:del>
      <w:del w:id="34" w:author="Lidija" w:date="2014-04-25T13:04:00Z"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delText xml:space="preserve">Ažuriranje </w:delText>
        </w:r>
      </w:del>
      <w:del w:id="35" w:author="Lidija" w:date="2014-04-25T15:10:00Z"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>šifarnika P</w:delText>
        </w:r>
        <w:r w:rsidR="0020667B" w:rsidRPr="00AD4526" w:rsidDel="00332915">
          <w:rPr>
            <w:rFonts w:eastAsia="Times New Roman" w:cstheme="minorHAnsi"/>
            <w:sz w:val="20"/>
            <w:szCs w:val="20"/>
            <w:lang w:val="hr-HR"/>
          </w:rPr>
          <w:delText>DV</w:delText>
        </w:r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 xml:space="preserve"> registra</w:delText>
        </w:r>
      </w:del>
    </w:p>
    <w:p w:rsidR="003C0237" w:rsidRPr="00AD4526" w:rsidRDefault="003C0237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ins w:id="36" w:author="Lidija" w:date="2014-04-25T13:04:00Z">
        <w:r>
          <w:rPr>
            <w:rFonts w:eastAsia="Times New Roman" w:cstheme="minorHAnsi"/>
            <w:sz w:val="20"/>
            <w:szCs w:val="20"/>
            <w:lang w:val="hr-HR"/>
          </w:rPr>
          <w:tab/>
          <w:t>PP30</w:t>
        </w:r>
      </w:ins>
      <w:ins w:id="37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>0</w:t>
        </w:r>
      </w:ins>
      <w:ins w:id="38" w:author="Lidija" w:date="2014-04-25T13:04:00Z">
        <w:r>
          <w:rPr>
            <w:rFonts w:eastAsia="Times New Roman" w:cstheme="minorHAnsi"/>
            <w:sz w:val="20"/>
            <w:szCs w:val="20"/>
            <w:lang w:val="hr-HR"/>
          </w:rPr>
          <w:t xml:space="preserve"> Unos PDV podataka u registar</w:t>
        </w:r>
      </w:ins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moveFromRangeStart w:id="39" w:author="Lidija" w:date="2014-04-25T13:05:00Z" w:name="move386194446"/>
      <w:moveFrom w:id="40" w:author="Lidija" w:date="2014-04-25T13:05:00Z"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t>PP</w:t>
        </w:r>
        <w:r w:rsidR="002A4B1C" w:rsidRPr="00AD4526" w:rsidDel="003C0237">
          <w:rPr>
            <w:rFonts w:eastAsia="Times New Roman" w:cstheme="minorHAnsi"/>
            <w:sz w:val="20"/>
            <w:szCs w:val="20"/>
            <w:lang w:val="hr-HR"/>
          </w:rPr>
          <w:t>3</w:t>
        </w:r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t>01 Ažuriranje registra</w:t>
        </w:r>
        <w:r w:rsidR="0020667B" w:rsidRPr="00AD4526" w:rsidDel="003C0237">
          <w:rPr>
            <w:rFonts w:eastAsia="Times New Roman" w:cstheme="minorHAnsi"/>
            <w:sz w:val="20"/>
            <w:szCs w:val="20"/>
            <w:lang w:val="hr-HR"/>
          </w:rPr>
          <w:t xml:space="preserve"> PDV</w:t>
        </w:r>
        <w:r w:rsidRPr="00AD4526" w:rsidDel="003C0237">
          <w:rPr>
            <w:rFonts w:eastAsia="Times New Roman" w:cstheme="minorHAnsi"/>
            <w:sz w:val="20"/>
            <w:szCs w:val="20"/>
            <w:lang w:val="hr-HR"/>
          </w:rPr>
          <w:t xml:space="preserve"> podataka</w:t>
        </w:r>
      </w:moveFrom>
      <w:moveFromRangeEnd w:id="39"/>
    </w:p>
    <w:p w:rsidR="00D626C2" w:rsidRDefault="00D626C2" w:rsidP="001B2592">
      <w:pPr>
        <w:keepLines/>
        <w:widowControl w:val="0"/>
        <w:spacing w:after="120" w:line="240" w:lineRule="auto"/>
        <w:jc w:val="both"/>
        <w:rPr>
          <w:ins w:id="41" w:author="Lidija" w:date="2014-04-25T13:05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PP30</w:t>
      </w:r>
      <w:del w:id="42" w:author="Lidija" w:date="2014-04-25T15:10:00Z">
        <w:r w:rsidRPr="00AD4526" w:rsidDel="00332915">
          <w:rPr>
            <w:rFonts w:eastAsia="Times New Roman" w:cstheme="minorHAnsi"/>
            <w:sz w:val="20"/>
            <w:szCs w:val="20"/>
            <w:lang w:val="hr-HR"/>
          </w:rPr>
          <w:delText>2</w:delText>
        </w:r>
      </w:del>
      <w:ins w:id="43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>1</w:t>
        </w:r>
      </w:ins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3C0237" w:rsidRPr="00AD4526" w:rsidRDefault="003C0237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ins w:id="44" w:author="Lidija" w:date="2014-04-25T13:05:00Z">
        <w:r>
          <w:rPr>
            <w:rFonts w:eastAsia="Times New Roman" w:cstheme="minorHAnsi"/>
            <w:sz w:val="20"/>
            <w:szCs w:val="20"/>
            <w:lang w:val="hr-HR"/>
          </w:rPr>
          <w:tab/>
        </w:r>
      </w:ins>
      <w:moveToRangeStart w:id="45" w:author="Lidija" w:date="2014-04-25T13:05:00Z" w:name="move386194446"/>
      <w:moveTo w:id="46" w:author="Lidija" w:date="2014-04-25T13:05:00Z">
        <w:r w:rsidRPr="00AD4526">
          <w:rPr>
            <w:rFonts w:eastAsia="Times New Roman" w:cstheme="minorHAnsi"/>
            <w:sz w:val="20"/>
            <w:szCs w:val="20"/>
            <w:lang w:val="hr-HR"/>
          </w:rPr>
          <w:t>PP30</w:t>
        </w:r>
        <w:del w:id="47" w:author="Lidija" w:date="2014-04-25T13:05:00Z">
          <w:r w:rsidRPr="00AD4526" w:rsidDel="003C0237">
            <w:rPr>
              <w:rFonts w:eastAsia="Times New Roman" w:cstheme="minorHAnsi"/>
              <w:sz w:val="20"/>
              <w:szCs w:val="20"/>
              <w:lang w:val="hr-HR"/>
            </w:rPr>
            <w:delText>1</w:delText>
          </w:r>
        </w:del>
      </w:moveTo>
      <w:ins w:id="48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 xml:space="preserve">2 </w:t>
        </w:r>
      </w:ins>
      <w:moveTo w:id="49" w:author="Lidija" w:date="2014-04-25T13:05:00Z">
        <w:r w:rsidRPr="00AD4526">
          <w:rPr>
            <w:rFonts w:eastAsia="Times New Roman" w:cstheme="minorHAnsi"/>
            <w:sz w:val="20"/>
            <w:szCs w:val="20"/>
            <w:lang w:val="hr-HR"/>
          </w:rPr>
          <w:t xml:space="preserve"> Ažuriranje registra PDV podataka</w:t>
        </w:r>
      </w:moveTo>
      <w:moveToRangeEnd w:id="45"/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</w:t>
      </w:r>
      <w:del w:id="50" w:author="Lidija" w:date="2014-04-25T15:03:00Z">
        <w:r w:rsidR="00D626C2" w:rsidRPr="00AD4526" w:rsidDel="00680A7D">
          <w:rPr>
            <w:rFonts w:eastAsia="Times New Roman" w:cstheme="minorHAnsi"/>
            <w:sz w:val="20"/>
            <w:szCs w:val="20"/>
            <w:lang w:val="hr-HR"/>
          </w:rPr>
          <w:delText>3</w:delText>
        </w:r>
      </w:del>
      <w:ins w:id="51" w:author="Lidija" w:date="2014-04-25T15:10:00Z">
        <w:r w:rsidR="00332915">
          <w:rPr>
            <w:rFonts w:eastAsia="Times New Roman" w:cstheme="minorHAnsi"/>
            <w:sz w:val="20"/>
            <w:szCs w:val="20"/>
            <w:lang w:val="hr-HR"/>
          </w:rPr>
          <w:t>3</w:t>
        </w:r>
      </w:ins>
      <w:bookmarkStart w:id="52" w:name="_GoBack"/>
      <w:bookmarkEnd w:id="52"/>
      <w:r w:rsidR="008922D6">
        <w:rPr>
          <w:rFonts w:eastAsia="Times New Roman" w:cstheme="minorHAnsi"/>
          <w:sz w:val="20"/>
          <w:szCs w:val="20"/>
          <w:lang w:val="hr-HR"/>
        </w:rPr>
        <w:t xml:space="preserve"> Kontrola </w:t>
      </w:r>
      <w:r w:rsidRPr="00AD4526">
        <w:rPr>
          <w:rFonts w:eastAsia="Times New Roman" w:cstheme="minorHAnsi"/>
          <w:sz w:val="20"/>
          <w:szCs w:val="20"/>
          <w:lang w:val="hr-HR"/>
        </w:rPr>
        <w:t>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V: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4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r  VIES PU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>00 Učitavanje VIES PU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>01 Uparivanje PDV i VIES  podataka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02 Pregled poreznih obveznika čiji se PDV razlikuje za više od 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n % od VIES podataka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39739E" w:rsidRPr="00D570BA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D570BA">
        <w:rPr>
          <w:rFonts w:eastAsia="Times New Roman" w:cstheme="minorHAnsi"/>
          <w:b/>
          <w:sz w:val="20"/>
          <w:szCs w:val="20"/>
          <w:lang w:val="hr-HR"/>
        </w:rPr>
        <w:t>PP05 Održavanje sustava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PP500 Inicijalno punjenje svih</w:t>
      </w:r>
      <w:r w:rsidR="00D570BA">
        <w:rPr>
          <w:rFonts w:eastAsia="Times New Roman" w:cstheme="minorHAnsi"/>
          <w:sz w:val="20"/>
          <w:szCs w:val="20"/>
          <w:lang w:val="hr-HR"/>
        </w:rPr>
        <w:t xml:space="preserve"> šifarnika</w:t>
      </w:r>
    </w:p>
    <w:p w:rsidR="00D570BA" w:rsidRDefault="00D570BA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PP501 Inicijalno punjenje registara za testiranje</w:t>
      </w:r>
    </w:p>
    <w:p w:rsidR="001B2592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53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53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LogIN </w:t>
      </w:r>
      <w:r w:rsidR="00234F6D">
        <w:rPr>
          <w:rFonts w:eastAsia="Times New Roman" w:cstheme="minorHAnsi"/>
          <w:b/>
          <w:i/>
          <w:sz w:val="20"/>
          <w:szCs w:val="20"/>
          <w:lang w:val="hr-HR"/>
        </w:rPr>
        <w:t>korisnika</w:t>
      </w:r>
    </w:p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prijavu </w:t>
      </w:r>
      <w:r w:rsidR="00234F6D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u sustav.</w:t>
      </w: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34F6D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PP100 Prijava zaposlenika PU u  aplikaciju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34F6D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PP100 Prijava zaposlenika PU u  aplikaciju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ranja PU dijela aplikacije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Ovisno o tome da li je unijeta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ili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Korisnik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234F6D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PP101 Prijava Poreznih obveznika - vanjski korisnik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234F6D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Poreznih obveznika - vanjski korisnik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Temeljem unjetog OIB-a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dobiva pravo pregleda, unosa i ažuriranja samo svojih PDV podataka.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85043" w:rsidRPr="00AD4526" w:rsidRDefault="002B00E6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Del="00421E99" w:rsidRDefault="00D626C2" w:rsidP="002A4B1C">
      <w:pPr>
        <w:keepLines/>
        <w:widowControl w:val="0"/>
        <w:spacing w:after="120" w:line="240" w:lineRule="atLeast"/>
        <w:rPr>
          <w:del w:id="54" w:author="Lidija" w:date="2014-04-25T13:39:00Z"/>
          <w:rFonts w:eastAsia="Times New Roman" w:cstheme="minorHAnsi"/>
          <w:sz w:val="20"/>
          <w:szCs w:val="20"/>
          <w:lang w:val="hr-HR"/>
        </w:rPr>
      </w:pPr>
    </w:p>
    <w:p w:rsidR="00D570BA" w:rsidRPr="00AD4526" w:rsidDel="00421E99" w:rsidRDefault="00D570BA" w:rsidP="002A4B1C">
      <w:pPr>
        <w:keepLines/>
        <w:widowControl w:val="0"/>
        <w:spacing w:after="120" w:line="240" w:lineRule="atLeast"/>
        <w:rPr>
          <w:del w:id="55" w:author="Lidija" w:date="2014-04-25T13:38:00Z"/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A4B1C" w:rsidP="006F7EA8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5C550B" w:rsidRPr="00AD4526">
        <w:rPr>
          <w:rFonts w:eastAsia="Times New Roman" w:cstheme="minorHAnsi"/>
          <w:b/>
          <w:i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VIES registar poreznih obveznika</w:t>
      </w:r>
    </w:p>
    <w:p w:rsidR="0020667B" w:rsidDel="00421E99" w:rsidRDefault="009819CF" w:rsidP="009819CF">
      <w:pPr>
        <w:keepLines/>
        <w:widowControl w:val="0"/>
        <w:spacing w:after="120" w:line="240" w:lineRule="atLeast"/>
        <w:rPr>
          <w:del w:id="56" w:author="Lidija" w:date="2014-04-25T13:38:00Z"/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</w:p>
    <w:p w:rsidR="00D570BA" w:rsidRPr="00AD4526" w:rsidDel="00421E99" w:rsidRDefault="00D570BA" w:rsidP="009819CF">
      <w:pPr>
        <w:keepLines/>
        <w:widowControl w:val="0"/>
        <w:spacing w:after="120" w:line="240" w:lineRule="atLeast"/>
        <w:rPr>
          <w:del w:id="57" w:author="Lidija" w:date="2014-04-25T13:38:00Z"/>
          <w:rFonts w:eastAsia="Times New Roman" w:cstheme="minorHAnsi"/>
          <w:sz w:val="20"/>
          <w:szCs w:val="20"/>
          <w:lang w:val="hr-HR"/>
        </w:rPr>
      </w:pP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b/>
          <w:sz w:val="20"/>
          <w:szCs w:val="20"/>
          <w:lang w:val="hr-HR"/>
        </w:rPr>
        <w:t>P</w:t>
      </w:r>
      <w:r w:rsidR="00DC3748" w:rsidRPr="00DC3748">
        <w:rPr>
          <w:rFonts w:eastAsia="Times New Roman" w:cstheme="minorHAnsi"/>
          <w:b/>
          <w:sz w:val="20"/>
          <w:szCs w:val="20"/>
          <w:lang w:val="hr-HR"/>
        </w:rPr>
        <w:t>regled 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1E0B5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00 </w:t>
            </w:r>
            <w:r w:rsidR="001E0B5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</w:t>
            </w:r>
            <w:r w:rsidR="00DC3748" w:rsidRPr="00DC374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regled 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4758EB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 DB Administratora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883982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i Administrator PU 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mo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gu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pregledavati šifarnike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A97E3D" w:rsidRPr="00AD4526" w:rsidRDefault="00A97E3D" w:rsidP="00EB6281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definiranog sadržaja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Šifarnici su dostupni na pregled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2B00E6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</w:t>
      </w:r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Unos</w:t>
      </w:r>
      <w:del w:id="58" w:author="Lidija" w:date="2014-04-25T13:37:00Z">
        <w:r w:rsidR="0005182F" w:rsidRPr="0005182F" w:rsidDel="00421E99">
          <w:rPr>
            <w:rFonts w:eastAsia="Times New Roman" w:cstheme="minorHAnsi"/>
            <w:b/>
            <w:sz w:val="20"/>
            <w:szCs w:val="20"/>
            <w:lang w:val="hr-HR"/>
          </w:rPr>
          <w:delText xml:space="preserve"> i ažuriranje </w:delText>
        </w:r>
      </w:del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421E99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01 </w:t>
            </w:r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Unos </w:t>
            </w:r>
            <w:del w:id="59" w:author="Lidija" w:date="2014-04-25T13:37:00Z">
              <w:r w:rsidR="0005182F" w:rsidRPr="0005182F" w:rsidDel="00421E99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delText>i ažuriranje</w:delText>
              </w:r>
            </w:del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poreznih obveznika u 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6393F" w:rsidRPr="00AD4526" w:rsidDel="00421E99" w:rsidRDefault="005C550B" w:rsidP="00814B72">
            <w:pPr>
              <w:widowControl w:val="0"/>
              <w:spacing w:after="60" w:line="240" w:lineRule="atLeast"/>
              <w:rPr>
                <w:del w:id="60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del w:id="61" w:author="Lidija" w:date="2014-04-25T13:37:00Z">
              <w:r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VIES registar može ažurirati samo </w:delText>
              </w:r>
              <w:r w:rsidR="002B00E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. </w:delText>
              </w:r>
            </w:del>
          </w:p>
          <w:p w:rsidR="005C550B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Podaci o PDV obveznicima su </w:t>
            </w:r>
            <w:del w:id="62" w:author="Lidija" w:date="2014-04-25T13:38:00Z">
              <w:r w:rsidR="009359C8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ažurirani</w:delText>
              </w:r>
            </w:del>
            <w:ins w:id="63" w:author="Lidija" w:date="2014-04-25T13:38:00Z">
              <w:r w:rsidR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t>unjeti u registar</w:t>
              </w:r>
            </w:ins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2B00E6" w:rsidP="00421E9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del w:id="64" w:author="Lidija" w:date="2014-04-25T13:38:00Z">
              <w:r w:rsidR="0056393F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,</w:delText>
              </w:r>
            </w:del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del w:id="65" w:author="Lidija" w:date="2014-04-25T13:38:00Z">
              <w:r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Referent PU</w:delText>
              </w:r>
              <w:r w:rsidR="0056393F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</w:delText>
              </w:r>
              <w:r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  <w:r w:rsidR="0056393F" w:rsidRPr="00AD4526" w:rsidDel="00421E9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</w:delText>
              </w:r>
            </w:del>
          </w:p>
        </w:tc>
      </w:tr>
    </w:tbl>
    <w:p w:rsidR="00050065" w:rsidRPr="00AD4526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PP202 </w:t>
      </w:r>
      <w:r w:rsidR="009877C1" w:rsidRPr="009877C1">
        <w:rPr>
          <w:rFonts w:eastAsia="Times New Roman" w:cstheme="minorHAnsi"/>
          <w:b/>
          <w:sz w:val="20"/>
          <w:szCs w:val="20"/>
          <w:lang w:val="hr-HR"/>
        </w:rPr>
        <w:t>Pretraživanje i pregled 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6F7EA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PP202 </w:t>
            </w:r>
            <w:r w:rsidR="009877C1" w:rsidRPr="009877C1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Pretraživanje i pregled 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2B00E6" w:rsidP="006F7EA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421E99" w:rsidRDefault="00421E99" w:rsidP="00421E99">
      <w:pPr>
        <w:jc w:val="both"/>
        <w:rPr>
          <w:ins w:id="66" w:author="Lidija" w:date="2014-04-25T13:39:00Z"/>
          <w:rFonts w:eastAsia="Times New Roman" w:cstheme="minorHAnsi"/>
          <w:b/>
          <w:sz w:val="20"/>
          <w:szCs w:val="20"/>
          <w:lang w:val="hr-HR"/>
        </w:rPr>
      </w:pPr>
    </w:p>
    <w:p w:rsidR="00421E99" w:rsidRPr="00AD4526" w:rsidRDefault="00421E99" w:rsidP="00421E99">
      <w:pPr>
        <w:jc w:val="both"/>
        <w:rPr>
          <w:ins w:id="67" w:author="Lidija" w:date="2014-04-25T13:37:00Z"/>
          <w:rFonts w:eastAsia="Times New Roman" w:cstheme="minorHAnsi"/>
          <w:b/>
          <w:sz w:val="20"/>
          <w:szCs w:val="20"/>
          <w:lang w:val="hr-HR"/>
        </w:rPr>
      </w:pPr>
      <w:ins w:id="68" w:author="Lidija" w:date="2014-04-25T13:37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>PP20</w:t>
        </w:r>
      </w:ins>
      <w:ins w:id="69" w:author="Lidija" w:date="2014-04-25T13:39:00Z">
        <w:r>
          <w:rPr>
            <w:rFonts w:eastAsia="Times New Roman" w:cstheme="minorHAnsi"/>
            <w:b/>
            <w:sz w:val="20"/>
            <w:szCs w:val="20"/>
            <w:lang w:val="hr-HR"/>
          </w:rPr>
          <w:t>3</w:t>
        </w:r>
      </w:ins>
      <w:ins w:id="70" w:author="Lidija" w:date="2014-04-25T13:37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 xml:space="preserve"> </w:t>
        </w:r>
      </w:ins>
      <w:ins w:id="71" w:author="Lidija" w:date="2014-04-25T13:39:00Z">
        <w:r>
          <w:rPr>
            <w:rFonts w:eastAsia="Times New Roman" w:cstheme="minorHAnsi"/>
            <w:b/>
            <w:sz w:val="20"/>
            <w:szCs w:val="20"/>
            <w:lang w:val="hr-HR"/>
          </w:rPr>
          <w:t>A</w:t>
        </w:r>
      </w:ins>
      <w:ins w:id="72" w:author="Lidija" w:date="2014-04-25T13:37:00Z">
        <w:r w:rsidRPr="0005182F">
          <w:rPr>
            <w:rFonts w:eastAsia="Times New Roman" w:cstheme="minorHAnsi"/>
            <w:b/>
            <w:sz w:val="20"/>
            <w:szCs w:val="20"/>
            <w:lang w:val="hr-HR"/>
          </w:rPr>
          <w:t>žuriranje poreznih obveznika u  VIES registru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421E99" w:rsidRPr="00AD4526" w:rsidTr="00412F2D">
        <w:trPr>
          <w:ins w:id="73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74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75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Naziv procesa</w:t>
              </w:r>
            </w:ins>
          </w:p>
        </w:tc>
        <w:tc>
          <w:tcPr>
            <w:tcW w:w="7953" w:type="dxa"/>
          </w:tcPr>
          <w:p w:rsidR="00421E99" w:rsidRPr="00AD4526" w:rsidRDefault="00421E99" w:rsidP="00421E99">
            <w:pPr>
              <w:keepLines/>
              <w:widowControl w:val="0"/>
              <w:spacing w:after="120" w:line="240" w:lineRule="atLeast"/>
              <w:rPr>
                <w:ins w:id="76" w:author="Lidija" w:date="2014-04-25T13:37:00Z"/>
                <w:rFonts w:eastAsia="Times New Roman" w:cstheme="minorHAnsi"/>
                <w:b/>
                <w:sz w:val="18"/>
                <w:szCs w:val="18"/>
                <w:lang w:val="hr-HR"/>
              </w:rPr>
            </w:pPr>
            <w:ins w:id="77" w:author="Lidija" w:date="2014-04-25T13:37:00Z">
              <w:r w:rsidRPr="00AD4526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PP20</w:t>
              </w:r>
            </w:ins>
            <w:ins w:id="78" w:author="Lidija" w:date="2014-04-25T13:39:00Z">
              <w:r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3 A</w:t>
              </w:r>
            </w:ins>
            <w:ins w:id="79" w:author="Lidija" w:date="2014-04-25T13:37:00Z">
              <w:r w:rsidRPr="0005182F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žuriranje poreznih obveznika u  VIES registru</w:t>
              </w:r>
            </w:ins>
          </w:p>
        </w:tc>
      </w:tr>
      <w:tr w:rsidR="00421E99" w:rsidRPr="00AD4526" w:rsidTr="00412F2D">
        <w:trPr>
          <w:ins w:id="80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81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82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Opis procesa</w:t>
              </w:r>
            </w:ins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ins w:id="83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84" w:author="Lidija" w:date="2014-04-25T13:37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</w:t>
              </w:r>
            </w:ins>
            <w:ins w:id="85" w:author="Lidija" w:date="2014-04-25T13:39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ažurira </w:t>
              </w:r>
            </w:ins>
            <w:ins w:id="86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podatke </w:t>
              </w:r>
            </w:ins>
            <w:ins w:id="87" w:author="Lidija" w:date="2014-04-25T13:39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u registru</w:t>
              </w:r>
            </w:ins>
          </w:p>
        </w:tc>
      </w:tr>
      <w:tr w:rsidR="00421E99" w:rsidRPr="00AD4526" w:rsidTr="00412F2D">
        <w:trPr>
          <w:ins w:id="88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89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0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Poslovna pravila i kontrole</w:t>
              </w:r>
            </w:ins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91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2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VIES registar može ažurirati samo </w:t>
              </w:r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. </w:t>
              </w:r>
            </w:ins>
          </w:p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93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421E99" w:rsidRPr="00AD4526" w:rsidTr="00412F2D">
        <w:trPr>
          <w:ins w:id="94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95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6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Rezultat</w:t>
              </w:r>
            </w:ins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97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98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Podaci o PDV obveznicima su ažurirani.</w:t>
              </w:r>
            </w:ins>
          </w:p>
        </w:tc>
      </w:tr>
      <w:tr w:rsidR="00421E99" w:rsidRPr="00AD4526" w:rsidTr="00412F2D">
        <w:trPr>
          <w:ins w:id="99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100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101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Dokumenti</w:t>
              </w:r>
            </w:ins>
          </w:p>
        </w:tc>
        <w:tc>
          <w:tcPr>
            <w:tcW w:w="7953" w:type="dxa"/>
          </w:tcPr>
          <w:p w:rsidR="00421E99" w:rsidRPr="00AD4526" w:rsidRDefault="00421E99" w:rsidP="00421E99">
            <w:pPr>
              <w:widowControl w:val="0"/>
              <w:spacing w:after="60" w:line="240" w:lineRule="atLeast"/>
              <w:rPr>
                <w:ins w:id="102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103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 UC20</w:t>
              </w:r>
            </w:ins>
            <w:ins w:id="104" w:author="Lidija" w:date="2014-04-25T13:4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3</w:t>
              </w:r>
            </w:ins>
          </w:p>
        </w:tc>
      </w:tr>
      <w:tr w:rsidR="00421E99" w:rsidRPr="00AD4526" w:rsidTr="00412F2D">
        <w:trPr>
          <w:ins w:id="105" w:author="Lidija" w:date="2014-04-25T13:37:00Z"/>
        </w:trPr>
        <w:tc>
          <w:tcPr>
            <w:tcW w:w="1668" w:type="dxa"/>
          </w:tcPr>
          <w:p w:rsidR="00421E99" w:rsidRPr="00AD4526" w:rsidRDefault="00421E99" w:rsidP="00412F2D">
            <w:pPr>
              <w:keepLines/>
              <w:widowControl w:val="0"/>
              <w:spacing w:after="120" w:line="240" w:lineRule="atLeast"/>
              <w:rPr>
                <w:ins w:id="106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107" w:author="Lidija" w:date="2014-04-25T13:37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Korisnici/Resursi</w:t>
              </w:r>
            </w:ins>
          </w:p>
        </w:tc>
        <w:tc>
          <w:tcPr>
            <w:tcW w:w="7953" w:type="dxa"/>
          </w:tcPr>
          <w:p w:rsidR="00421E99" w:rsidRPr="00AD4526" w:rsidRDefault="00421E99" w:rsidP="00412F2D">
            <w:pPr>
              <w:widowControl w:val="0"/>
              <w:spacing w:after="60" w:line="240" w:lineRule="atLeast"/>
              <w:rPr>
                <w:ins w:id="108" w:author="Lidija" w:date="2014-04-25T13:37:00Z"/>
                <w:rFonts w:eastAsia="Times New Roman" w:cstheme="minorHAnsi"/>
                <w:sz w:val="18"/>
                <w:szCs w:val="18"/>
                <w:lang w:val="hr-HR"/>
              </w:rPr>
            </w:pPr>
            <w:ins w:id="109" w:author="Lidija" w:date="2014-04-25T13:37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</w:ins>
          </w:p>
        </w:tc>
      </w:tr>
    </w:tbl>
    <w:p w:rsidR="00421E99" w:rsidRPr="00AD4526" w:rsidRDefault="00421E99" w:rsidP="00421E99">
      <w:pPr>
        <w:jc w:val="both"/>
        <w:rPr>
          <w:ins w:id="110" w:author="Lidija" w:date="2014-04-25T13:37:00Z"/>
          <w:rFonts w:eastAsia="Times New Roman" w:cstheme="minorHAnsi"/>
          <w:sz w:val="20"/>
          <w:szCs w:val="20"/>
          <w:lang w:val="hr-HR"/>
        </w:rPr>
      </w:pPr>
    </w:p>
    <w:p w:rsidR="00D626C2" w:rsidRDefault="00D626C2" w:rsidP="001C6A43">
      <w:pPr>
        <w:jc w:val="both"/>
        <w:rPr>
          <w:ins w:id="111" w:author="Lidija" w:date="2014-04-25T13:37:00Z"/>
          <w:rFonts w:eastAsia="Times New Roman" w:cstheme="minorHAnsi"/>
          <w:b/>
          <w:sz w:val="20"/>
          <w:szCs w:val="20"/>
          <w:lang w:val="hr-HR"/>
        </w:rPr>
      </w:pPr>
    </w:p>
    <w:p w:rsidR="00421E99" w:rsidRPr="00AD4526" w:rsidRDefault="00421E99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6F7EA8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PP03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PP300 </w:t>
      </w:r>
      <w:del w:id="112" w:author="Lidija" w:date="2014-04-25T13:06:00Z">
        <w:r w:rsidRPr="00AD4526" w:rsidDel="003C0237">
          <w:rPr>
            <w:rFonts w:eastAsia="Times New Roman" w:cstheme="minorHAnsi"/>
            <w:b/>
            <w:sz w:val="20"/>
            <w:szCs w:val="20"/>
            <w:lang w:val="hr-HR"/>
          </w:rPr>
          <w:delText>Ažuriranje</w:delText>
        </w:r>
      </w:del>
      <w:ins w:id="113" w:author="Lidija" w:date="2014-04-25T13:06:00Z">
        <w:r w:rsidR="003C0237">
          <w:rPr>
            <w:rFonts w:eastAsia="Times New Roman" w:cstheme="minorHAnsi"/>
            <w:b/>
            <w:sz w:val="20"/>
            <w:szCs w:val="20"/>
            <w:lang w:val="hr-HR"/>
          </w:rPr>
          <w:t>Pregled</w:t>
        </w:r>
      </w:ins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PP300 </w:t>
            </w:r>
            <w:del w:id="114" w:author="Lidija" w:date="2014-04-25T13:06:00Z">
              <w:r w:rsidRPr="00AD4526" w:rsidDel="003C0237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delText>Ažuriranje</w:delText>
              </w:r>
            </w:del>
            <w:ins w:id="115" w:author="Lidija" w:date="2014-04-25T13:06:00Z">
              <w:r w:rsidR="003C0237">
                <w:rPr>
                  <w:rFonts w:eastAsia="Times New Roman" w:cstheme="minorHAnsi"/>
                  <w:b/>
                  <w:sz w:val="18"/>
                  <w:szCs w:val="18"/>
                  <w:lang w:val="hr-HR"/>
                </w:rPr>
                <w:t>Pregled</w:t>
              </w:r>
            </w:ins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2B00E6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16" w:author="Lidija" w:date="2014-04-25T13:06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</w:del>
            <w:ins w:id="117" w:author="Lidija" w:date="2014-04-25T13:06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Korisnik</w:t>
              </w:r>
            </w:ins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pregledavati šifarnike</w:t>
            </w:r>
            <w:del w:id="118" w:author="Lidija" w:date="2014-04-25T13:06:00Z">
              <w:r w:rsidR="00D626C2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a </w:delText>
              </w:r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="00D626C2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ih može i ažurirati</w:delText>
              </w:r>
            </w:del>
            <w:ins w:id="119" w:author="Lidija" w:date="2014-04-25T13:07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.</w:t>
              </w:r>
            </w:ins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Del="003C0237" w:rsidRDefault="00D626C2" w:rsidP="003C0237">
            <w:pPr>
              <w:widowControl w:val="0"/>
              <w:spacing w:after="60" w:line="240" w:lineRule="atLeast"/>
              <w:rPr>
                <w:del w:id="120" w:author="Lidija" w:date="2014-04-25T13:07:00Z"/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ins w:id="121" w:author="Lidija" w:date="2014-04-25T13:07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DB </w:t>
              </w:r>
            </w:ins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del w:id="122" w:author="Lidija" w:date="2014-04-25T13:07:00Z">
              <w:r w:rsidR="002B00E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PU</w:delText>
              </w:r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. Mogu se unositi samo podaci zadanog formata.</w:delText>
              </w:r>
            </w:del>
          </w:p>
          <w:p w:rsidR="00D626C2" w:rsidRPr="00AD4526" w:rsidRDefault="002B00E6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23" w:author="Lidija" w:date="2014-04-25T13:07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lastRenderedPageBreak/>
                <w:delText>Administrator PU</w:delText>
              </w:r>
              <w:r w:rsidR="00D626C2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ima ovlaštenje za ažuriranje podataka u šifarnicima, a svi ostali korisnici samo pregled istih.</w:delText>
              </w:r>
            </w:del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D626C2" w:rsidRPr="00AD4526" w:rsidRDefault="00D626C2" w:rsidP="003C023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</w:t>
            </w:r>
            <w:del w:id="124" w:author="Lidija" w:date="2014-04-25T13:07:00Z">
              <w:r w:rsidR="009359C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su ažurirani.</w:delText>
              </w:r>
            </w:del>
            <w:ins w:id="125" w:author="Lidija" w:date="2014-04-25T13:07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se mogu pregledavati</w:t>
              </w:r>
            </w:ins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PP301 </w:t>
      </w:r>
      <w:del w:id="126" w:author="Lidija" w:date="2014-04-25T13:10:00Z">
        <w:r w:rsidRPr="00AD4526" w:rsidDel="003C0237">
          <w:rPr>
            <w:rFonts w:eastAsia="Times New Roman" w:cstheme="minorHAnsi"/>
            <w:b/>
            <w:sz w:val="20"/>
            <w:szCs w:val="20"/>
            <w:lang w:val="hr-HR"/>
          </w:rPr>
          <w:delText>Ažuriranje registra</w:delText>
        </w:r>
      </w:del>
      <w:ins w:id="127" w:author="Lidija" w:date="2014-04-25T13:10:00Z">
        <w:r w:rsidR="003C0237">
          <w:rPr>
            <w:rFonts w:eastAsia="Times New Roman" w:cstheme="minorHAnsi"/>
            <w:b/>
            <w:sz w:val="20"/>
            <w:szCs w:val="20"/>
            <w:lang w:val="hr-HR"/>
          </w:rPr>
          <w:t xml:space="preserve">Unos </w:t>
        </w:r>
      </w:ins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PDV podataka</w:t>
      </w:r>
      <w:ins w:id="128" w:author="Lidija" w:date="2014-04-25T13:10:00Z">
        <w:r w:rsidR="003C0237">
          <w:rPr>
            <w:rFonts w:eastAsia="Times New Roman" w:cstheme="minorHAnsi"/>
            <w:b/>
            <w:sz w:val="20"/>
            <w:szCs w:val="20"/>
            <w:lang w:val="hr-HR"/>
          </w:rPr>
          <w:t xml:space="preserve"> u registar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3C0237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PP301 </w:t>
            </w:r>
            <w:del w:id="129" w:author="Lidija" w:date="2014-04-25T13:10:00Z">
              <w:r w:rsidRPr="00AD4526" w:rsidDel="003C0237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delText>Ažuriranje registra</w:delText>
              </w:r>
            </w:del>
            <w:ins w:id="130" w:author="Lidija" w:date="2014-04-25T13:10:00Z">
              <w:r w:rsidR="003C0237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>Unos</w:t>
              </w:r>
            </w:ins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PDV podataka</w:t>
            </w:r>
            <w:ins w:id="131" w:author="Lidija" w:date="2014-04-25T13:10:00Z">
              <w:r w:rsidR="003C0237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 xml:space="preserve"> u registar</w:t>
              </w:r>
            </w:ins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32" w:author="Lidija" w:date="2014-04-25T13:10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Korsinik</w:delText>
              </w:r>
            </w:del>
            <w:ins w:id="133" w:author="Lidija" w:date="2014-04-25T13:10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</w:ins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svoje mjesečne vrijednosti sa PDV, PDV-S i ZP Obrasca.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Del="003C0237" w:rsidRDefault="006B2B58" w:rsidP="00814B72">
            <w:pPr>
              <w:widowControl w:val="0"/>
              <w:spacing w:after="60" w:line="240" w:lineRule="atLeast"/>
              <w:rPr>
                <w:del w:id="134" w:author="Lidija" w:date="2014-04-25T13:11:00Z"/>
                <w:rFonts w:eastAsia="Times New Roman" w:cstheme="minorHAnsi"/>
                <w:sz w:val="18"/>
                <w:szCs w:val="18"/>
                <w:lang w:val="hr-HR"/>
              </w:rPr>
            </w:pPr>
            <w:del w:id="135" w:author="Lidija" w:date="2014-04-25T13:11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Unos podataka u PDV registar implementiran je kroz posebnu korisničku aplikaciju.</w:delText>
              </w:r>
            </w:del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ažuriranje PDV podataka omogućeno je samo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Poreznom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del w:id="136" w:author="Lidija" w:date="2014-04-25T13:11:00Z">
              <w:r w:rsidR="006B2B5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ih</w:delText>
              </w:r>
            </w:del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37" w:author="Lidija" w:date="2014-04-25T13:11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Nakon unosa podataka sa PDV obrasca, sustav moraupozoriti </w:delText>
              </w:r>
            </w:del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 </w:t>
            </w:r>
            <w:ins w:id="138" w:author="Lidija" w:date="2014-04-25T13:12:00Z"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bi trebao </w:t>
              </w:r>
            </w:ins>
            <w:del w:id="139" w:author="Lidija" w:date="2014-04-25T13:12:00Z">
              <w:r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da je dužan </w:delText>
              </w:r>
            </w:del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sa PDV-S i ZP prijave mogu se unjeti i naknadno.</w:t>
            </w:r>
          </w:p>
          <w:p w:rsidR="006B2B58" w:rsidRPr="00AD4526" w:rsidDel="003C0237" w:rsidRDefault="002B00E6" w:rsidP="00814B72">
            <w:pPr>
              <w:widowControl w:val="0"/>
              <w:spacing w:after="60" w:line="240" w:lineRule="atLeast"/>
              <w:rPr>
                <w:del w:id="140" w:author="Lidija" w:date="2014-04-25T13:12:00Z"/>
                <w:rFonts w:eastAsia="Times New Roman" w:cstheme="minorHAnsi"/>
                <w:sz w:val="18"/>
                <w:szCs w:val="18"/>
                <w:lang w:val="hr-HR"/>
              </w:rPr>
            </w:pPr>
            <w:del w:id="141" w:author="Lidija" w:date="2014-04-25T13:12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  <w:r w:rsidR="006B2B5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može ažurirati i bilo koje prethodno unjete podatke.</w:delText>
              </w:r>
            </w:del>
          </w:p>
          <w:p w:rsidR="006B2B58" w:rsidRPr="00AD4526" w:rsidDel="003C0237" w:rsidRDefault="002B00E6" w:rsidP="00814B72">
            <w:pPr>
              <w:widowControl w:val="0"/>
              <w:spacing w:after="60" w:line="240" w:lineRule="atLeast"/>
              <w:rPr>
                <w:del w:id="142" w:author="Lidija" w:date="2014-04-25T13:12:00Z"/>
                <w:rFonts w:eastAsia="Times New Roman" w:cstheme="minorHAnsi"/>
                <w:sz w:val="18"/>
                <w:szCs w:val="18"/>
                <w:lang w:val="hr-HR"/>
              </w:rPr>
            </w:pPr>
            <w:del w:id="143" w:author="Lidija" w:date="2014-04-25T13:12:00Z">
              <w:r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>Porezni obveznik</w:delText>
              </w:r>
              <w:r w:rsidR="006B2B58" w:rsidRPr="00AD4526" w:rsidDel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 može pobrisati i cijeli prethodni unos za određeni mjesec.</w:delText>
              </w:r>
            </w:del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44" w:author="Lidija" w:date="2014-04-25T13:12:00Z">
              <w:r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Nakon ažuriranja podataka na odbijenim ili prethodno unjetim izvještajima vrijednost polja se vraća na inicijalnu vrijednost: novi unos.</w:delText>
              </w:r>
            </w:del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9359C8" w:rsidP="00914409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PDV podaci su unjeti </w:t>
            </w:r>
            <w:del w:id="145" w:author="Lidija" w:date="2014-04-25T13:13:00Z">
              <w:r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ili ažurirani</w:delText>
              </w:r>
            </w:del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del w:id="146" w:author="Lidija" w:date="2014-04-25T13:13:00Z">
              <w:r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Administrator PU</w:delText>
              </w:r>
              <w:r w:rsidR="006B2B58"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</w:delText>
              </w:r>
              <w:r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>Referent PU</w:delText>
              </w:r>
              <w:r w:rsidR="006B2B58" w:rsidRPr="00AD4526" w:rsidDel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delText xml:space="preserve">, </w:delText>
              </w:r>
            </w:del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2B00E6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Kontrolirati (PP303),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Default="006B2B58" w:rsidP="001C6A43">
      <w:pPr>
        <w:jc w:val="both"/>
        <w:rPr>
          <w:ins w:id="147" w:author="Lidija" w:date="2014-04-25T13:10:00Z"/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3C0237">
      <w:pPr>
        <w:jc w:val="both"/>
        <w:rPr>
          <w:ins w:id="148" w:author="Lidija" w:date="2014-04-25T13:10:00Z"/>
          <w:rFonts w:eastAsia="Times New Roman" w:cstheme="minorHAnsi"/>
          <w:b/>
          <w:sz w:val="20"/>
          <w:szCs w:val="20"/>
          <w:lang w:val="hr-HR"/>
        </w:rPr>
      </w:pPr>
      <w:ins w:id="149" w:author="Lidija" w:date="2014-04-25T13:10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>PP30</w:t>
        </w:r>
      </w:ins>
      <w:ins w:id="150" w:author="Lidija" w:date="2014-04-25T13:14:00Z">
        <w:r w:rsidR="00914409">
          <w:rPr>
            <w:rFonts w:eastAsia="Times New Roman" w:cstheme="minorHAnsi"/>
            <w:b/>
            <w:sz w:val="20"/>
            <w:szCs w:val="20"/>
            <w:lang w:val="hr-HR"/>
          </w:rPr>
          <w:t>3</w:t>
        </w:r>
      </w:ins>
      <w:ins w:id="151" w:author="Lidija" w:date="2014-04-25T13:10:00Z">
        <w:r w:rsidRPr="00AD4526">
          <w:rPr>
            <w:rFonts w:eastAsia="Times New Roman" w:cstheme="minorHAnsi"/>
            <w:b/>
            <w:sz w:val="20"/>
            <w:szCs w:val="20"/>
            <w:lang w:val="hr-HR"/>
          </w:rPr>
          <w:t xml:space="preserve"> Ažuriranje registra PDV podataka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3C0237" w:rsidRPr="00AD4526" w:rsidTr="003C0237">
        <w:trPr>
          <w:ins w:id="152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53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54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Naziv procesa</w:t>
              </w:r>
            </w:ins>
          </w:p>
        </w:tc>
        <w:tc>
          <w:tcPr>
            <w:tcW w:w="7953" w:type="dxa"/>
          </w:tcPr>
          <w:p w:rsidR="003C0237" w:rsidRPr="00AD4526" w:rsidRDefault="003C0237" w:rsidP="00914409">
            <w:pPr>
              <w:jc w:val="both"/>
              <w:rPr>
                <w:ins w:id="155" w:author="Lidija" w:date="2014-04-25T13:10:00Z"/>
                <w:rFonts w:eastAsia="Times New Roman" w:cstheme="minorHAnsi"/>
                <w:b/>
                <w:sz w:val="20"/>
                <w:szCs w:val="20"/>
                <w:lang w:val="hr-HR"/>
              </w:rPr>
            </w:pPr>
            <w:ins w:id="156" w:author="Lidija" w:date="2014-04-25T13:10:00Z">
              <w:r w:rsidRPr="00AD4526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>PP30</w:t>
              </w:r>
            </w:ins>
            <w:ins w:id="157" w:author="Lidija" w:date="2014-04-25T13:14:00Z">
              <w:r w:rsidR="00914409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>3</w:t>
              </w:r>
            </w:ins>
            <w:ins w:id="158" w:author="Lidija" w:date="2014-04-25T13:10:00Z">
              <w:r w:rsidRPr="00AD4526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t xml:space="preserve"> Ažuriranje registra PDV podataka</w:t>
              </w:r>
            </w:ins>
          </w:p>
        </w:tc>
      </w:tr>
      <w:tr w:rsidR="003C0237" w:rsidRPr="00AD4526" w:rsidTr="003C0237">
        <w:trPr>
          <w:ins w:id="159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60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1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Opis procesa</w:t>
              </w:r>
            </w:ins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62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3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može ažurirati i prethodno unjete podatke za određeni mjesec.</w:t>
              </w:r>
            </w:ins>
          </w:p>
        </w:tc>
      </w:tr>
      <w:tr w:rsidR="003C0237" w:rsidRPr="00AD4526" w:rsidTr="003C0237">
        <w:trPr>
          <w:ins w:id="164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65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6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Poslovna pravila i kontrole</w:t>
              </w:r>
            </w:ins>
          </w:p>
        </w:tc>
        <w:tc>
          <w:tcPr>
            <w:tcW w:w="7953" w:type="dxa"/>
          </w:tcPr>
          <w:p w:rsidR="003C0237" w:rsidRPr="00AD4526" w:rsidRDefault="00914409" w:rsidP="003C0237">
            <w:pPr>
              <w:widowControl w:val="0"/>
              <w:spacing w:after="60" w:line="240" w:lineRule="atLeast"/>
              <w:rPr>
                <w:ins w:id="167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68" w:author="Lidija" w:date="2014-04-25T13:14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</w:t>
              </w:r>
            </w:ins>
            <w:ins w:id="169" w:author="Lidija" w:date="2014-04-25T13:10:00Z">
              <w:r w:rsidR="003C0237"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žuriranje PDV podataka omogućeno je samo </w:t>
              </w:r>
              <w:r w:rsidR="003C0237">
                <w:rPr>
                  <w:rFonts w:eastAsia="Times New Roman" w:cstheme="minorHAnsi"/>
                  <w:sz w:val="18"/>
                  <w:szCs w:val="18"/>
                  <w:lang w:val="hr-HR"/>
                </w:rPr>
                <w:t>Poreznom obveznik</w:t>
              </w:r>
              <w:r w:rsidR="003C0237"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u.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0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1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Administrator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i </w:t>
              </w:r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Referent PU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ih mogu samo pregledavati PDV podatke.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2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3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Unjeti podaci moraju zadovoljavati definirani format podataka.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4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5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može ažurirati i bilo koje prethodno unjete podatke.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6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7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može pobrisati i cijeli prethodni unos za određeni mjesec.</w:t>
              </w:r>
            </w:ins>
          </w:p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78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79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Nakon ažuriranja podataka na odbijenim ili prethodno unjetim izvještajima vrijednost polja</w:t>
              </w:r>
            </w:ins>
            <w:ins w:id="180" w:author="Lidija" w:date="2014-04-25T13:15:00Z">
              <w:r w:rsidR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Status </w:t>
              </w:r>
            </w:ins>
            <w:ins w:id="181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se vraća na inicijalnu vrijednost: novi unos.</w:t>
              </w:r>
            </w:ins>
          </w:p>
        </w:tc>
      </w:tr>
      <w:tr w:rsidR="003C0237" w:rsidRPr="00AD4526" w:rsidTr="003C0237">
        <w:trPr>
          <w:ins w:id="182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83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84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Rezultat</w:t>
              </w:r>
            </w:ins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ins w:id="185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86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PDV podaci su ažurirani</w:t>
              </w:r>
            </w:ins>
          </w:p>
        </w:tc>
      </w:tr>
      <w:tr w:rsidR="003C0237" w:rsidRPr="00AD4526" w:rsidTr="003C0237">
        <w:trPr>
          <w:ins w:id="187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88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89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Dokumenti</w:t>
              </w:r>
            </w:ins>
          </w:p>
        </w:tc>
        <w:tc>
          <w:tcPr>
            <w:tcW w:w="7953" w:type="dxa"/>
          </w:tcPr>
          <w:p w:rsidR="003C0237" w:rsidRPr="00AD4526" w:rsidRDefault="003C0237" w:rsidP="00914409">
            <w:pPr>
              <w:widowControl w:val="0"/>
              <w:spacing w:after="60" w:line="240" w:lineRule="atLeast"/>
              <w:rPr>
                <w:ins w:id="190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91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 UC30</w:t>
              </w:r>
            </w:ins>
            <w:ins w:id="192" w:author="Lidija" w:date="2014-04-25T13:15:00Z">
              <w:r w:rsidR="00914409">
                <w:rPr>
                  <w:rFonts w:eastAsia="Times New Roman" w:cstheme="minorHAnsi"/>
                  <w:sz w:val="18"/>
                  <w:szCs w:val="18"/>
                  <w:lang w:val="hr-HR"/>
                </w:rPr>
                <w:t>3</w:t>
              </w:r>
            </w:ins>
            <w:ins w:id="193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</w:t>
              </w:r>
            </w:ins>
          </w:p>
        </w:tc>
      </w:tr>
      <w:tr w:rsidR="003C0237" w:rsidRPr="00AD4526" w:rsidTr="003C0237">
        <w:trPr>
          <w:ins w:id="194" w:author="Lidija" w:date="2014-04-25T13:10:00Z"/>
        </w:trPr>
        <w:tc>
          <w:tcPr>
            <w:tcW w:w="1668" w:type="dxa"/>
          </w:tcPr>
          <w:p w:rsidR="003C0237" w:rsidRPr="00AD4526" w:rsidRDefault="003C0237" w:rsidP="003C0237">
            <w:pPr>
              <w:keepLines/>
              <w:widowControl w:val="0"/>
              <w:spacing w:after="120" w:line="240" w:lineRule="atLeast"/>
              <w:rPr>
                <w:ins w:id="195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96" w:author="Lidija" w:date="2014-04-25T13:10:00Z"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>Korisnici/Resursi</w:t>
              </w:r>
            </w:ins>
          </w:p>
        </w:tc>
        <w:tc>
          <w:tcPr>
            <w:tcW w:w="7953" w:type="dxa"/>
          </w:tcPr>
          <w:p w:rsidR="003C0237" w:rsidRPr="00AD4526" w:rsidRDefault="003C0237" w:rsidP="003C0237">
            <w:pPr>
              <w:widowControl w:val="0"/>
              <w:spacing w:after="60" w:line="240" w:lineRule="atLeast"/>
              <w:rPr>
                <w:ins w:id="197" w:author="Lidija" w:date="2014-04-25T13:10:00Z"/>
                <w:rFonts w:eastAsia="Times New Roman" w:cstheme="minorHAnsi"/>
                <w:sz w:val="18"/>
                <w:szCs w:val="18"/>
                <w:lang w:val="hr-HR"/>
              </w:rPr>
            </w:pPr>
            <w:ins w:id="198" w:author="Lidija" w:date="2014-04-25T13:10:00Z">
              <w:r>
                <w:rPr>
                  <w:rFonts w:eastAsia="Times New Roman" w:cstheme="minorHAnsi"/>
                  <w:sz w:val="18"/>
                  <w:szCs w:val="18"/>
                  <w:lang w:val="hr-HR"/>
                </w:rPr>
                <w:t>Porezni obveznik</w:t>
              </w:r>
              <w:r w:rsidRPr="00AD4526">
                <w:rPr>
                  <w:rFonts w:eastAsia="Times New Roman" w:cstheme="minorHAnsi"/>
                  <w:sz w:val="18"/>
                  <w:szCs w:val="18"/>
                  <w:lang w:val="hr-HR"/>
                </w:rPr>
                <w:t xml:space="preserve"> </w:t>
              </w:r>
            </w:ins>
          </w:p>
        </w:tc>
      </w:tr>
    </w:tbl>
    <w:p w:rsidR="003C0237" w:rsidRPr="00AD4526" w:rsidRDefault="003C0237" w:rsidP="003C0237">
      <w:pPr>
        <w:jc w:val="both"/>
        <w:rPr>
          <w:ins w:id="199" w:author="Lidija" w:date="2014-04-25T13:10:00Z"/>
          <w:rFonts w:eastAsia="Times New Roman" w:cstheme="minorHAnsi"/>
          <w:b/>
          <w:sz w:val="20"/>
          <w:szCs w:val="20"/>
          <w:lang w:val="hr-HR"/>
        </w:rPr>
      </w:pPr>
    </w:p>
    <w:p w:rsidR="003C0237" w:rsidRPr="00AD4526" w:rsidRDefault="003C023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</w:t>
      </w:r>
      <w:del w:id="200" w:author="Lidija" w:date="2014-04-25T13:15:00Z">
        <w:r w:rsidRPr="00AD4526" w:rsidDel="00914409">
          <w:rPr>
            <w:rFonts w:eastAsia="Times New Roman" w:cstheme="minorHAnsi"/>
            <w:b/>
            <w:sz w:val="20"/>
            <w:szCs w:val="20"/>
            <w:lang w:val="hr-HR"/>
          </w:rPr>
          <w:delText>3</w:delText>
        </w:r>
      </w:del>
      <w:ins w:id="201" w:author="Lidija" w:date="2014-04-25T13:15:00Z">
        <w:r w:rsidR="00914409">
          <w:rPr>
            <w:rFonts w:eastAsia="Times New Roman" w:cstheme="minorHAnsi"/>
            <w:b/>
            <w:sz w:val="20"/>
            <w:szCs w:val="20"/>
            <w:lang w:val="hr-HR"/>
          </w:rPr>
          <w:t>4</w:t>
        </w:r>
      </w:ins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Kontrola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E908CD" w:rsidRPr="00AD4526" w:rsidRDefault="00E908CD" w:rsidP="00914409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</w:t>
            </w:r>
            <w:del w:id="202" w:author="Lidija" w:date="2014-04-25T13:15:00Z">
              <w:r w:rsidRPr="00AD4526" w:rsidDel="00914409">
                <w:rPr>
                  <w:rFonts w:eastAsia="Times New Roman" w:cstheme="minorHAnsi"/>
                  <w:b/>
                  <w:sz w:val="20"/>
                  <w:szCs w:val="20"/>
                  <w:lang w:val="hr-HR"/>
                </w:rPr>
                <w:delText>3</w:delText>
              </w:r>
            </w:del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 Kontrola PDV podataka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Sa PDV obrasca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unosi kumulativne vrijednosti robne razmjene sa  EU za stjecanja i isporuke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PDV-S Obrazac sadrži analitiku kumulativa za stjecanja, a ZP Obrazac sadrži analitiku kumulativa za isporuke za određeno razdoblje izvještavnja (mjesec).</w:t>
            </w:r>
          </w:p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kontrolu PDV podataka za pojedinog PDV obveznika za definirano razdoblje.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PDV-S Obrasca bi trebali biti identični iskazanoj vrijednosti za stjecanje na PDV obrascu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ZP Obrasca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bi trebali biti identični iskazanoj vrijednosti za isporuke na PDV obrascu za određeno razdoblje izvještavnja (mjesec).</w:t>
            </w:r>
          </w:p>
          <w:p w:rsidR="00C63F5E" w:rsidRPr="00AD4526" w:rsidRDefault="00C63F5E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Ako vrijednosti nisu identične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odbija PDV izvještaj, i u polje Status stavlja vrijednost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-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Odbijen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ako se kontrolirane vrijednosti me razlikuju polje Status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ažurira sa - Zaprimljen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E908CD" w:rsidRPr="00AD4526" w:rsidRDefault="00E908CD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kontrolirani i označeni sa Statusom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– Zaprimljen ili Odbijen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E908CD" w:rsidRPr="00AD4526" w:rsidRDefault="00E908CD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2409E3" w:rsidRPr="00AD4526" w:rsidRDefault="002409E3" w:rsidP="006F7EA8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lastRenderedPageBreak/>
        <w:t xml:space="preserve">PP04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VIES PU podataka</w:t>
      </w:r>
    </w:p>
    <w:p w:rsidR="001335A6" w:rsidRPr="00AD4526" w:rsidRDefault="001335A6" w:rsidP="001335A6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6837F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kontrole podataka u VIES PU registru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626C2" w:rsidRPr="00AD4526" w:rsidRDefault="0065470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PP400 Učitavanje VIES PU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PP400 Učitavanje VIES PU podataka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VAT Information Exchange System (Sistem za razmjenu poreznih podataka) dostavlja svakoj državi članici na mjesečnom nivou podatke iz drugih država članica o vrijednostima robne razmjene koje su prijavili strani porezni obveznici.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se daju u .csv datoteci sa unaprijed definiranom strukturom.</w:t>
            </w:r>
          </w:p>
          <w:p w:rsidR="00654707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učitava podatke u VIES PU registar.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Isporučena datoteka mora imati definiranu strukturu i format podataka da bi se mogla učitati.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učitavanja aplikacija daje poruku da li je datotela uspješmo učitana ili ne.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Učitavanje se vrši kroz sučelje koje omogućuje i pregled već učitanih ili odbijenih datoteka, odabirom </w:t>
            </w:r>
            <w:r w:rsidRPr="00AD4526">
              <w:rPr>
                <w:rFonts w:eastAsia="Times New Roman" w:cstheme="minorHAnsi"/>
                <w:i/>
                <w:sz w:val="18"/>
                <w:szCs w:val="18"/>
                <w:lang w:val="hr-HR"/>
              </w:rPr>
              <w:t>Učitaj novu datoteku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54707" w:rsidRPr="00AD4526" w:rsidRDefault="00654707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Datoteka je učitana ili odbijena i pojavljuje se poruka o tome.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UC303 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54707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1335A6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9359C8" w:rsidRPr="00AD4526" w:rsidRDefault="009359C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PP401 Uparivanje PDV i VIES 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359C8" w:rsidRPr="00AD4526" w:rsidRDefault="009359C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PP401 Uparivanje PDV i VIES  podataka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359C8" w:rsidRPr="00AD4526" w:rsidRDefault="009359C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Nakon učitavanja datoteke sa VIES PU podacima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postupak uparivanja podataka sa hrvatskim PDV podacima.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9359C8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VIES podaci prema ključu OIB/tok (stjecanje ili isporuka) uparuju se sa podacima iz PDV obrasca za isto razdoblje izvješćivanja (mjesec_godina) i izračunava se % odstupanja.</w:t>
            </w:r>
          </w:p>
          <w:p w:rsidR="009359C8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Aplikacija obavještava kada je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obrada gotova i omogućava pregled rezultata, sort max to min za % odstupanja.</w:t>
            </w:r>
          </w:p>
          <w:p w:rsidR="001335A6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ni postotak za izdvajanje poreznih obveznika definira se kroz šifarnik VIES PU registra.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359C8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Uparivanje je izvršeno i postoji izvještaj.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359C8" w:rsidRPr="00AD4526" w:rsidRDefault="009359C8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401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359C8" w:rsidRPr="00AD4526" w:rsidRDefault="002B00E6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C61FFE" w:rsidRDefault="00C61FFE" w:rsidP="001C6A43">
      <w:pPr>
        <w:jc w:val="both"/>
        <w:rPr>
          <w:ins w:id="203" w:author="Lidija" w:date="2014-04-25T13:18:00Z"/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PP402 Pregled poreznih obveznika čiji se PDV razlikuje za više od n % od VIES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PP402 Pregled poreznih obveznika čiji se PDV razlikuje za više od n % od VIES podataka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Pregled poreznih obveznika sa % razlike PDV i VIES podataka većeg od dozvoljenog omogućen je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 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sa pretraživanjem prema PU Ispostavi i mogućnošću ispisa.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Poslovna pravila i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kontrole</w:t>
            </w:r>
          </w:p>
        </w:tc>
        <w:tc>
          <w:tcPr>
            <w:tcW w:w="7953" w:type="dxa"/>
          </w:tcPr>
          <w:p w:rsidR="001335A6" w:rsidRPr="00AD4526" w:rsidRDefault="001335A6" w:rsidP="0088398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 xml:space="preserve">Kroz sučelje za pregled poreznih obveznika sa odstupanjem većim od dozvoljenog omogućiti pretraživanje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prema PU Ispostavi i ispis.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Na zahtjev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Referenta PU 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omogućiti pregled analitike (PDV i VIES podatke za navedeno razdoblje).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Lista poreznih obveznika sa potencijalno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krivim PDV prijavljenim podacima.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1335A6" w:rsidRPr="00AD4526" w:rsidRDefault="001335A6" w:rsidP="00D056CC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UC40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1335A6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335A6" w:rsidRDefault="001335A6" w:rsidP="001C6A43">
      <w:pPr>
        <w:jc w:val="both"/>
        <w:rPr>
          <w:ins w:id="204" w:author="Lidija" w:date="2014-04-25T13:18:00Z"/>
          <w:rFonts w:eastAsia="Times New Roman" w:cstheme="minorHAnsi"/>
          <w:b/>
          <w:sz w:val="20"/>
          <w:szCs w:val="20"/>
          <w:lang w:val="hr-HR"/>
        </w:rPr>
      </w:pPr>
    </w:p>
    <w:p w:rsidR="00C61FFE" w:rsidRDefault="00C61FF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570BA" w:rsidRPr="00AD4526" w:rsidRDefault="00D570BA" w:rsidP="00D570BA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5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Održav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anje sustava</w:t>
      </w:r>
    </w:p>
    <w:p w:rsidR="00D570BA" w:rsidRPr="00AD4526" w:rsidRDefault="00D570BA" w:rsidP="00D570BA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570BA" w:rsidRPr="00AD4526" w:rsidRDefault="00D570BA" w:rsidP="00D570BA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</w:t>
      </w:r>
      <w:r>
        <w:rPr>
          <w:rFonts w:eastAsia="Times New Roman" w:cstheme="minorHAnsi"/>
          <w:sz w:val="20"/>
          <w:szCs w:val="20"/>
          <w:lang w:val="hr-HR"/>
        </w:rPr>
        <w:t>postupke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vezane uz </w:t>
      </w:r>
      <w:r>
        <w:rPr>
          <w:rFonts w:eastAsia="Times New Roman" w:cstheme="minorHAnsi"/>
          <w:sz w:val="20"/>
          <w:szCs w:val="20"/>
          <w:lang w:val="hr-HR"/>
        </w:rPr>
        <w:t xml:space="preserve">inicijalni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unos </w:t>
      </w:r>
      <w:r>
        <w:rPr>
          <w:rFonts w:eastAsia="Times New Roman" w:cstheme="minorHAnsi"/>
          <w:sz w:val="20"/>
          <w:szCs w:val="20"/>
          <w:lang w:val="hr-HR"/>
        </w:rPr>
        <w:t>podataka u šifarnike, inicijalno punjenje registara za potrebe testiranja i druge postupke vezane uz održavanje sustava koje vrši DB Administrator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C61FFE" w:rsidRDefault="00C61FFE" w:rsidP="001C6A43">
      <w:pPr>
        <w:jc w:val="both"/>
        <w:rPr>
          <w:ins w:id="205" w:author="Lidija" w:date="2014-04-25T13:18:00Z"/>
          <w:rFonts w:eastAsia="Times New Roman" w:cstheme="minorHAnsi"/>
          <w:b/>
          <w:sz w:val="20"/>
          <w:szCs w:val="20"/>
          <w:lang w:val="hr-HR"/>
        </w:rPr>
      </w:pPr>
    </w:p>
    <w:p w:rsidR="00D570BA" w:rsidRP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BD1E55">
        <w:rPr>
          <w:rFonts w:eastAsia="Times New Roman" w:cstheme="minorHAnsi"/>
          <w:b/>
          <w:sz w:val="20"/>
          <w:szCs w:val="20"/>
          <w:lang w:val="hr-HR"/>
        </w:rPr>
        <w:t>PP500 Inicijalno punjenje svih šifarnika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D1E55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PP500 Inicijalno punjenje svih šifarnika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svi širafnici sa zakonski definiranim podacima.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moraju sadržavati propisane podatke prema zakonskim propisima RH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su inicijalno napunjeni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UC500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037F68" w:rsidRPr="00BD1E55" w:rsidRDefault="00037F68" w:rsidP="00037F68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037F68">
        <w:rPr>
          <w:rFonts w:eastAsia="Times New Roman" w:cstheme="minorHAnsi"/>
          <w:b/>
          <w:sz w:val="20"/>
          <w:szCs w:val="20"/>
          <w:lang w:val="hr-HR"/>
        </w:rPr>
        <w:t>PP501 Inicijalno punjenje registara za testiranje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037F68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PP501 Inicijalno punjenje registara za testiranje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37F68" w:rsidRPr="00AD4526" w:rsidRDefault="00037F68" w:rsidP="00037F6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definirani registri sa već ranije zaprimljenim podacima.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 registre se unose podaci zaprimljeni od PU za mjesec 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srpanj i kolovoz 2013.g.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37F68" w:rsidRPr="00AD4526" w:rsidRDefault="00CB2181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Registri</w:t>
            </w:r>
            <w:r w:rsidR="00037F6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su inicijalno napunjeni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501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D570BA" w:rsidRDefault="00D570BA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6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206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lastRenderedPageBreak/>
        <w:t>Model procesa nalazi se u posebnom dokumentu PB_    ..... napraviti.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7" w:name="_Toc383808198"/>
      <w:bookmarkStart w:id="208" w:name="_Toc34247370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07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09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0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502004" w:rsidRPr="00AD4526" w:rsidTr="00814B72">
        <w:tc>
          <w:tcPr>
            <w:tcW w:w="1951" w:type="dxa"/>
          </w:tcPr>
          <w:p w:rsidR="00502004" w:rsidRPr="00AD4526" w:rsidRDefault="00502004" w:rsidP="00502004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VIES</w:t>
            </w:r>
          </w:p>
        </w:tc>
        <w:tc>
          <w:tcPr>
            <w:tcW w:w="7670" w:type="dxa"/>
          </w:tcPr>
          <w:p w:rsidR="00502004" w:rsidRPr="00AD4526" w:rsidRDefault="00502004" w:rsidP="00502004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Mjesečna isporuka VIES PU podataka u .csv datoteci  prema definiranoj strukturi i formatu podataka.</w:t>
            </w:r>
          </w:p>
        </w:tc>
      </w:tr>
    </w:tbl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</w:p>
    <w:p w:rsidR="00814B72" w:rsidRPr="00AD4526" w:rsidRDefault="00814B72" w:rsidP="00D570BA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10" w:name="_Toc342473709"/>
      <w:bookmarkStart w:id="211" w:name="_Toc383808200"/>
      <w:r w:rsidRPr="00AD4526">
        <w:rPr>
          <w:rFonts w:eastAsia="Times New Roman" w:cstheme="minorHAnsi"/>
          <w:b/>
          <w:sz w:val="28"/>
          <w:szCs w:val="28"/>
          <w:lang w:val="hr-HR"/>
        </w:rPr>
        <w:t>Ulazi / izlazi</w:t>
      </w:r>
      <w:bookmarkEnd w:id="210"/>
      <w:bookmarkEnd w:id="211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PDV podaci (PDV, PDV-S, ZP)</w:t>
      </w:r>
    </w:p>
    <w:p w:rsidR="00814B72" w:rsidRPr="00AD4526" w:rsidRDefault="00E842B9" w:rsidP="00AD12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VIES PU podaci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Pregled i ispis poreznih obveznika sa potencijalno pogrešnim PDV podacima</w:t>
      </w:r>
    </w:p>
    <w:p w:rsidR="00AD1272" w:rsidRPr="00AD4526" w:rsidRDefault="00AD1272" w:rsidP="00D570BA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12" w:name="_Toc342473710"/>
      <w:bookmarkStart w:id="213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12"/>
      <w:bookmarkEnd w:id="213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 xml:space="preserve">U slijedećoj tablici se nalazi popis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1272">
        <w:rPr>
          <w:rFonts w:eastAsia="Times New Roman" w:cstheme="minorHAnsi"/>
          <w:sz w:val="20"/>
          <w:szCs w:val="20"/>
          <w:lang w:val="hr-HR"/>
        </w:rPr>
        <w:t xml:space="preserve">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4" w:name="_Toc342473711"/>
      <w:bookmarkStart w:id="215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14"/>
      <w:bookmarkEnd w:id="215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39739E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AD1272" w:rsidRPr="00AD4526" w:rsidRDefault="00AD1272">
            <w:pPr>
              <w:widowControl w:val="0"/>
              <w:spacing w:before="60" w:after="60" w:line="240" w:lineRule="atLeast"/>
              <w:ind w:left="720"/>
              <w:rPr>
                <w:rFonts w:eastAsia="Times New Roman" w:cstheme="minorHAnsi"/>
                <w:sz w:val="18"/>
                <w:szCs w:val="18"/>
                <w:lang w:val="hr-HR"/>
              </w:rPr>
              <w:pPrChange w:id="216" w:author="Lidija" w:date="2014-04-25T13:19:00Z">
                <w:pPr>
                  <w:widowControl w:val="0"/>
                  <w:numPr>
                    <w:numId w:val="37"/>
                  </w:numPr>
                  <w:spacing w:before="60" w:after="60" w:line="240" w:lineRule="atLeast"/>
                  <w:ind w:left="720" w:hanging="360"/>
                </w:pPr>
              </w:pPrChange>
            </w:pPr>
            <w:del w:id="217" w:author="Lidija" w:date="2014-04-25T13:18:00Z">
              <w:r w:rsidRPr="00AD4526" w:rsidDel="00C61FFE">
                <w:rPr>
                  <w:rFonts w:eastAsia="Times New Roman" w:cstheme="minorHAnsi"/>
                  <w:sz w:val="18"/>
                  <w:szCs w:val="18"/>
                  <w:lang w:val="hr-HR"/>
                </w:rPr>
                <w:delText>Ažuriranje šifarnika</w:delText>
              </w:r>
            </w:del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Učitavanje VIES PU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uparivanja PDV i VIES podataka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ostalih podataka osim VIES PU baze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8" w:name="_Toc342473712"/>
      <w:bookmarkStart w:id="219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218"/>
      <w:bookmarkEnd w:id="219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39739E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42" w:type="dxa"/>
            <w:vAlign w:val="center"/>
          </w:tcPr>
          <w:p w:rsidR="00AD1272" w:rsidRPr="00AD1272" w:rsidRDefault="00AD1272" w:rsidP="0088398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Vanjski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2694" w:type="dxa"/>
            <w:vAlign w:val="center"/>
          </w:tcPr>
          <w:p w:rsidR="00AD1272" w:rsidRPr="00AD1272" w:rsidRDefault="0088398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PDV podataka</w:t>
            </w:r>
            <w:r w:rsidRPr="00AD127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bookmarkEnd w:id="208"/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AD45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D01" w:rsidRDefault="00C31D01" w:rsidP="00DD66E6">
      <w:pPr>
        <w:spacing w:after="0" w:line="240" w:lineRule="auto"/>
      </w:pPr>
      <w:r>
        <w:separator/>
      </w:r>
    </w:p>
  </w:endnote>
  <w:endnote w:type="continuationSeparator" w:id="0">
    <w:p w:rsidR="00C31D01" w:rsidRDefault="00C31D01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1.</w:t>
          </w:r>
          <w:ins w:id="220" w:author="Lidija" w:date="2014-04-25T13:03:00Z">
            <w:r>
              <w:rPr>
                <w:rFonts w:ascii="Calibri" w:eastAsia="Times New Roman" w:hAnsi="Calibri" w:cs="Calibri"/>
                <w:color w:val="000000"/>
              </w:rPr>
              <w:t>2</w:t>
            </w:r>
          </w:ins>
          <w:del w:id="221" w:author="Lidija" w:date="2014-04-25T13:03:00Z">
            <w:r w:rsidDel="00686C8A">
              <w:rPr>
                <w:rFonts w:ascii="Calibri" w:eastAsia="Times New Roman" w:hAnsi="Calibri" w:cs="Calibri"/>
                <w:color w:val="000000"/>
              </w:rPr>
              <w:delText>1</w:delText>
            </w:r>
          </w:del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Default="003C0237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Default="00C31D01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C0237">
                <w:fldChar w:fldCharType="begin"/>
              </w:r>
              <w:r w:rsidR="003C0237">
                <w:instrText xml:space="preserve"> PAGE   \* MERGEFORMAT </w:instrText>
              </w:r>
              <w:r w:rsidR="003C0237">
                <w:fldChar w:fldCharType="separate"/>
              </w:r>
              <w:r w:rsidR="00332915">
                <w:rPr>
                  <w:noProof/>
                </w:rPr>
                <w:t>6</w:t>
              </w:r>
              <w:r w:rsidR="003C0237">
                <w:rPr>
                  <w:noProof/>
                </w:rPr>
                <w:fldChar w:fldCharType="end"/>
              </w:r>
            </w:sdtContent>
          </w:sdt>
        </w:p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3C0237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3C0237" w:rsidRPr="00DD66E6" w:rsidRDefault="003C0237" w:rsidP="00686C8A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ins w:id="222" w:author="Lidija" w:date="2014-04-25T13:03:00Z"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ins>
          <w:del w:id="223" w:author="Lidija" w:date="2014-04-25T13:03:00Z">
            <w:r w:rsidDel="00686C8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delText>02</w:delText>
            </w:r>
          </w:del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.04.2014.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3C0237" w:rsidRPr="00DD66E6" w:rsidRDefault="003C0237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3C0237" w:rsidRDefault="003C0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D01" w:rsidRDefault="00C31D01" w:rsidP="00DD66E6">
      <w:pPr>
        <w:spacing w:after="0" w:line="240" w:lineRule="auto"/>
      </w:pPr>
      <w:r>
        <w:separator/>
      </w:r>
    </w:p>
  </w:footnote>
  <w:footnote w:type="continuationSeparator" w:id="0">
    <w:p w:rsidR="00C31D01" w:rsidRDefault="00C31D01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37" w:rsidRDefault="003C02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AEA5F" wp14:editId="5FBDF7C1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aplikacija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A57A03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7"/>
  </w:num>
  <w:num w:numId="4">
    <w:abstractNumId w:val="27"/>
  </w:num>
  <w:num w:numId="5">
    <w:abstractNumId w:val="10"/>
  </w:num>
  <w:num w:numId="6">
    <w:abstractNumId w:val="34"/>
  </w:num>
  <w:num w:numId="7">
    <w:abstractNumId w:val="30"/>
  </w:num>
  <w:num w:numId="8">
    <w:abstractNumId w:val="9"/>
  </w:num>
  <w:num w:numId="9">
    <w:abstractNumId w:val="4"/>
  </w:num>
  <w:num w:numId="10">
    <w:abstractNumId w:val="17"/>
  </w:num>
  <w:num w:numId="11">
    <w:abstractNumId w:val="29"/>
  </w:num>
  <w:num w:numId="12">
    <w:abstractNumId w:val="12"/>
  </w:num>
  <w:num w:numId="13">
    <w:abstractNumId w:val="18"/>
  </w:num>
  <w:num w:numId="14">
    <w:abstractNumId w:val="33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1"/>
  </w:num>
  <w:num w:numId="24">
    <w:abstractNumId w:val="20"/>
  </w:num>
  <w:num w:numId="25">
    <w:abstractNumId w:val="8"/>
  </w:num>
  <w:num w:numId="26">
    <w:abstractNumId w:val="37"/>
  </w:num>
  <w:num w:numId="27">
    <w:abstractNumId w:val="5"/>
  </w:num>
  <w:num w:numId="28">
    <w:abstractNumId w:val="28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5"/>
  </w:num>
  <w:num w:numId="35">
    <w:abstractNumId w:val="16"/>
  </w:num>
  <w:num w:numId="36">
    <w:abstractNumId w:val="25"/>
  </w:num>
  <w:num w:numId="37">
    <w:abstractNumId w:val="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37F68"/>
    <w:rsid w:val="00050065"/>
    <w:rsid w:val="0005182F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0B58"/>
    <w:rsid w:val="001E6E6D"/>
    <w:rsid w:val="00204B15"/>
    <w:rsid w:val="0020667B"/>
    <w:rsid w:val="00225417"/>
    <w:rsid w:val="00233C40"/>
    <w:rsid w:val="00234F6D"/>
    <w:rsid w:val="00236D3D"/>
    <w:rsid w:val="002409E3"/>
    <w:rsid w:val="00274B26"/>
    <w:rsid w:val="002944D3"/>
    <w:rsid w:val="002A4B1C"/>
    <w:rsid w:val="002B00E6"/>
    <w:rsid w:val="002D6D55"/>
    <w:rsid w:val="003210AF"/>
    <w:rsid w:val="00330DD7"/>
    <w:rsid w:val="00332915"/>
    <w:rsid w:val="003830DB"/>
    <w:rsid w:val="0039739E"/>
    <w:rsid w:val="003B437A"/>
    <w:rsid w:val="003C0237"/>
    <w:rsid w:val="003F13CE"/>
    <w:rsid w:val="00421E99"/>
    <w:rsid w:val="004252D6"/>
    <w:rsid w:val="0043040A"/>
    <w:rsid w:val="004528D0"/>
    <w:rsid w:val="004542BC"/>
    <w:rsid w:val="004617FD"/>
    <w:rsid w:val="004758EB"/>
    <w:rsid w:val="00502004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4892"/>
    <w:rsid w:val="005C550B"/>
    <w:rsid w:val="00635FA5"/>
    <w:rsid w:val="00650183"/>
    <w:rsid w:val="00654707"/>
    <w:rsid w:val="00677F23"/>
    <w:rsid w:val="00680A7D"/>
    <w:rsid w:val="006837FD"/>
    <w:rsid w:val="00686C8A"/>
    <w:rsid w:val="006A2294"/>
    <w:rsid w:val="006B2B58"/>
    <w:rsid w:val="006B4949"/>
    <w:rsid w:val="006B5547"/>
    <w:rsid w:val="006F7EA8"/>
    <w:rsid w:val="00721FF5"/>
    <w:rsid w:val="0076005C"/>
    <w:rsid w:val="00760C14"/>
    <w:rsid w:val="00762DC7"/>
    <w:rsid w:val="00771099"/>
    <w:rsid w:val="00771918"/>
    <w:rsid w:val="007826FF"/>
    <w:rsid w:val="0079086A"/>
    <w:rsid w:val="007A54F6"/>
    <w:rsid w:val="00810EA0"/>
    <w:rsid w:val="00814B72"/>
    <w:rsid w:val="00844B35"/>
    <w:rsid w:val="00883982"/>
    <w:rsid w:val="0088759A"/>
    <w:rsid w:val="008922D6"/>
    <w:rsid w:val="00914409"/>
    <w:rsid w:val="009242CA"/>
    <w:rsid w:val="00927464"/>
    <w:rsid w:val="009359C8"/>
    <w:rsid w:val="00936CA9"/>
    <w:rsid w:val="00937CAF"/>
    <w:rsid w:val="009819CF"/>
    <w:rsid w:val="009877C1"/>
    <w:rsid w:val="00987D50"/>
    <w:rsid w:val="009A6004"/>
    <w:rsid w:val="009E0631"/>
    <w:rsid w:val="009E4BC4"/>
    <w:rsid w:val="00A02A2F"/>
    <w:rsid w:val="00A10822"/>
    <w:rsid w:val="00A210CD"/>
    <w:rsid w:val="00A451C2"/>
    <w:rsid w:val="00A97E3D"/>
    <w:rsid w:val="00AA1E76"/>
    <w:rsid w:val="00AD1272"/>
    <w:rsid w:val="00AD2E59"/>
    <w:rsid w:val="00AD4526"/>
    <w:rsid w:val="00AF2523"/>
    <w:rsid w:val="00B044E8"/>
    <w:rsid w:val="00B106FE"/>
    <w:rsid w:val="00B1357F"/>
    <w:rsid w:val="00B37B3A"/>
    <w:rsid w:val="00B63C26"/>
    <w:rsid w:val="00B72446"/>
    <w:rsid w:val="00B90850"/>
    <w:rsid w:val="00BD1E55"/>
    <w:rsid w:val="00BD5C0D"/>
    <w:rsid w:val="00C10D9E"/>
    <w:rsid w:val="00C141E0"/>
    <w:rsid w:val="00C17796"/>
    <w:rsid w:val="00C23A90"/>
    <w:rsid w:val="00C31D01"/>
    <w:rsid w:val="00C5005B"/>
    <w:rsid w:val="00C61FFE"/>
    <w:rsid w:val="00C63F5E"/>
    <w:rsid w:val="00C739A4"/>
    <w:rsid w:val="00C93852"/>
    <w:rsid w:val="00CA5EEE"/>
    <w:rsid w:val="00CB2181"/>
    <w:rsid w:val="00CB727D"/>
    <w:rsid w:val="00CC6AB2"/>
    <w:rsid w:val="00D056CC"/>
    <w:rsid w:val="00D366DD"/>
    <w:rsid w:val="00D44E46"/>
    <w:rsid w:val="00D53FB9"/>
    <w:rsid w:val="00D570BA"/>
    <w:rsid w:val="00D626C2"/>
    <w:rsid w:val="00D6658F"/>
    <w:rsid w:val="00D66AC8"/>
    <w:rsid w:val="00D81F4D"/>
    <w:rsid w:val="00DA1B0C"/>
    <w:rsid w:val="00DA1D15"/>
    <w:rsid w:val="00DA2468"/>
    <w:rsid w:val="00DC374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B6281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D69A1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C55F-07E2-4C27-BBE0-88893E43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7</cp:revision>
  <dcterms:created xsi:type="dcterms:W3CDTF">2014-04-25T11:03:00Z</dcterms:created>
  <dcterms:modified xsi:type="dcterms:W3CDTF">2014-04-25T13:10:00Z</dcterms:modified>
</cp:coreProperties>
</file>