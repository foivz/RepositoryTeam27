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596407" w:rsidRDefault="00274B26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650183">
      <w:pPr>
        <w:jc w:val="both"/>
        <w:rPr>
          <w:rFonts w:cstheme="minorHAnsi"/>
          <w:lang w:val="hr-HR"/>
        </w:rPr>
      </w:pP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596407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t>Plan razvoja projekta</w:t>
      </w:r>
    </w:p>
    <w:p w:rsidR="00FF270B" w:rsidRPr="00596407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596407">
        <w:rPr>
          <w:rFonts w:cstheme="minorHAnsi"/>
          <w:sz w:val="36"/>
          <w:szCs w:val="36"/>
          <w:lang w:val="hr-HR"/>
        </w:rPr>
        <w:t>Verzija 1.</w:t>
      </w:r>
      <w:r w:rsidR="0069006E">
        <w:rPr>
          <w:rFonts w:cstheme="minorHAnsi"/>
          <w:sz w:val="36"/>
          <w:szCs w:val="36"/>
          <w:lang w:val="hr-HR"/>
        </w:rPr>
        <w:t>1</w:t>
      </w:r>
    </w:p>
    <w:p w:rsidR="00FF270B" w:rsidRPr="00596407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596407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596407" w:rsidTr="00596407">
        <w:trPr>
          <w:cantSplit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21.03.2014</w:t>
            </w: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1.1</w:t>
            </w:r>
          </w:p>
        </w:tc>
        <w:tc>
          <w:tcPr>
            <w:tcW w:w="31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Izmjena plana_usklađivanje s prvom provjerom projekta</w:t>
            </w:r>
          </w:p>
        </w:tc>
        <w:tc>
          <w:tcPr>
            <w:tcW w:w="1842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  <w:t>14.04.2014.</w:t>
            </w:r>
          </w:p>
        </w:tc>
        <w:tc>
          <w:tcPr>
            <w:tcW w:w="2419" w:type="dxa"/>
          </w:tcPr>
          <w:p w:rsidR="00FF270B" w:rsidRPr="00596407" w:rsidRDefault="00B87ABA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596407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596407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596407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596407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596407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596407" w:rsidTr="00596407">
        <w:trPr>
          <w:cantSplit/>
        </w:trPr>
        <w:tc>
          <w:tcPr>
            <w:tcW w:w="1701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596407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596407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596407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596407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596407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596407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596407" w:rsidTr="00596407">
        <w:trPr>
          <w:cantSplit/>
        </w:trPr>
        <w:tc>
          <w:tcPr>
            <w:tcW w:w="3087" w:type="dxa"/>
          </w:tcPr>
          <w:p w:rsidR="00D53FB9" w:rsidRPr="00596407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596407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596407" w:rsidRDefault="005803BC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Nadzor, </w:t>
            </w:r>
            <w:r w:rsidR="00FF14FF"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Konzultant</w:t>
            </w: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i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2" w:author="Lidija" w:date="2014-04-13T20:21:00Z">
              <w:r w:rsidRPr="00596407" w:rsidDel="00B50744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Nikola Maras</w:delText>
              </w:r>
            </w:del>
          </w:p>
        </w:tc>
        <w:tc>
          <w:tcPr>
            <w:tcW w:w="6120" w:type="dxa"/>
            <w:vAlign w:val="center"/>
          </w:tcPr>
          <w:p w:rsidR="00225417" w:rsidRPr="00596407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del w:id="3" w:author="Lidija" w:date="2014-04-13T20:21:00Z">
              <w:r w:rsidRPr="00596407" w:rsidDel="00B50744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Voditelj </w:delText>
              </w:r>
              <w:r w:rsidR="00FF14FF" w:rsidRPr="00596407" w:rsidDel="00B50744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 xml:space="preserve">aplikativnog </w:delText>
              </w:r>
              <w:r w:rsidRPr="00596407" w:rsidDel="00B50744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delText>razvoja</w:delText>
              </w:r>
            </w:del>
            <w:ins w:id="4" w:author="Lidija" w:date="2014-04-13T20:09:00Z">
              <w:r w:rsidR="00B87ABA">
                <w:rPr>
                  <w:rFonts w:eastAsia="Times New Roman" w:cstheme="minorHAnsi"/>
                  <w:sz w:val="20"/>
                  <w:szCs w:val="20"/>
                  <w:lang w:val="hr-HR" w:eastAsia="hr-HR"/>
                </w:rPr>
                <w:t>-?</w:t>
              </w:r>
            </w:ins>
          </w:p>
        </w:tc>
      </w:tr>
      <w:tr w:rsidR="00225417" w:rsidRPr="00596407" w:rsidTr="00596407">
        <w:trPr>
          <w:cantSplit/>
        </w:trPr>
        <w:tc>
          <w:tcPr>
            <w:tcW w:w="3087" w:type="dxa"/>
          </w:tcPr>
          <w:p w:rsidR="00225417" w:rsidRPr="00596407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596407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596407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596407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596407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E6E6D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begin"/>
      </w:r>
      <w:r w:rsidRPr="00596407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596407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204445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_Toc383204445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6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Cilj dokumenta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_Toc383204446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7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Pravni okvir / Referentni dokumenti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_Toc383204447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48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_Toc383204448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5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49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Opis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_Toc383204449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0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Cilj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_Toc383204450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1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_Toc383204451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7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2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Plan projekta – faze izrade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_Toc383204452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8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3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Ključne točke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_Toc383204453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9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4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2.5.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Interakcija s drugim sustavima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_Toc383204454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9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55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projektom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_Toc383204455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11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6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3.1.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Organizacija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_Toc383204456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11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7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3.2.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Opis funkcija u organizaciji projekta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_Toc383204457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12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8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3.3.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konfiguracijom i promjenama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_Toc383204458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14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204459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3.4.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Upravljanje rizicima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_Toc383204459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14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0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Vanjski faktori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_Toc383204460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1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5.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Kriteriji prihvaćanja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_Toc383204461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2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6.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Zavisnosti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_Toc383204462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3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7.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Pretpostavke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_Toc383204463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16</w:t>
        </w:r>
        <w:r w:rsidR="001E6E6D">
          <w:rPr>
            <w:noProof/>
            <w:webHidden/>
          </w:rPr>
          <w:fldChar w:fldCharType="end"/>
        </w:r>
      </w:hyperlink>
    </w:p>
    <w:p w:rsidR="001E6E6D" w:rsidRDefault="00B87ABA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204464" w:history="1"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8.</w:t>
        </w:r>
        <w:r w:rsidR="001E6E6D">
          <w:rPr>
            <w:rFonts w:eastAsiaTheme="minorEastAsia"/>
            <w:noProof/>
          </w:rPr>
          <w:tab/>
        </w:r>
        <w:r w:rsidR="001E6E6D" w:rsidRPr="00B32699">
          <w:rPr>
            <w:rStyle w:val="Hyperlink"/>
            <w:rFonts w:eastAsia="Times New Roman" w:cstheme="minorHAnsi"/>
            <w:b/>
            <w:noProof/>
            <w:lang w:val="hr-HR"/>
          </w:rPr>
          <w:t>Troškovi</w:t>
        </w:r>
        <w:r w:rsidR="001E6E6D">
          <w:rPr>
            <w:noProof/>
            <w:webHidden/>
          </w:rPr>
          <w:tab/>
        </w:r>
        <w:r w:rsidR="001E6E6D">
          <w:rPr>
            <w:noProof/>
            <w:webHidden/>
          </w:rPr>
          <w:fldChar w:fldCharType="begin"/>
        </w:r>
        <w:r w:rsidR="001E6E6D">
          <w:rPr>
            <w:noProof/>
            <w:webHidden/>
          </w:rPr>
          <w:instrText xml:space="preserve"> PAGEREF _Toc383204464 \h </w:instrText>
        </w:r>
        <w:r w:rsidR="001E6E6D">
          <w:rPr>
            <w:noProof/>
            <w:webHidden/>
          </w:rPr>
        </w:r>
        <w:r w:rsidR="001E6E6D">
          <w:rPr>
            <w:noProof/>
            <w:webHidden/>
          </w:rPr>
          <w:fldChar w:fldCharType="separate"/>
        </w:r>
        <w:r w:rsidR="001E6E6D">
          <w:rPr>
            <w:noProof/>
            <w:webHidden/>
          </w:rPr>
          <w:t>17</w:t>
        </w:r>
        <w:r w:rsidR="001E6E6D">
          <w:rPr>
            <w:noProof/>
            <w:webHidden/>
          </w:rPr>
          <w:fldChar w:fldCharType="end"/>
        </w:r>
      </w:hyperlink>
    </w:p>
    <w:p w:rsidR="00225417" w:rsidRPr="00596407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596407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5" w:name="_Toc373312356"/>
      <w:bookmarkStart w:id="6" w:name="_Toc383204445"/>
      <w:bookmarkStart w:id="7" w:name="_Toc436203377"/>
      <w:bookmarkStart w:id="8" w:name="_Toc452813577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596407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5"/>
      <w:bookmarkEnd w:id="6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73312357"/>
      <w:bookmarkStart w:id="10" w:name="_Toc383204446"/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596407">
        <w:rPr>
          <w:rFonts w:eastAsia="Times New Roman" w:cstheme="minorHAnsi"/>
          <w:b/>
          <w:sz w:val="24"/>
          <w:szCs w:val="20"/>
          <w:lang w:val="hr-HR"/>
        </w:rPr>
        <w:t>Cilj dokumenta</w:t>
      </w:r>
      <w:bookmarkEnd w:id="9"/>
      <w:bookmarkEnd w:id="10"/>
    </w:p>
    <w:p w:rsidR="00225417" w:rsidRDefault="00225417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1" w:name="_Toc164750377"/>
      <w:bookmarkEnd w:id="7"/>
      <w:bookmarkEnd w:id="8"/>
      <w:r w:rsidRPr="00596407">
        <w:rPr>
          <w:rFonts w:eastAsia="Times New Roman" w:cstheme="minorHAnsi"/>
          <w:sz w:val="20"/>
          <w:szCs w:val="20"/>
          <w:lang w:val="hr-HR"/>
        </w:rPr>
        <w:t>Plan razvoja projekta  opisuje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svrhu pokretanja projekta, te način organizacije i upravljanje projektom. Sadrži ciljeve projekta, opseg projekta, način organizacije, ključne točke, rizike i pretpostavke, potrebne pokretačke akcije, način komunikacije i dokumentiranja</w:t>
      </w:r>
      <w:r w:rsidR="005803BC">
        <w:rPr>
          <w:rFonts w:eastAsia="Times New Roman" w:cstheme="minorHAnsi"/>
          <w:sz w:val="20"/>
          <w:szCs w:val="20"/>
          <w:lang w:val="hr-HR" w:eastAsia="hr-HR"/>
        </w:rPr>
        <w:t>,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te planiranje troškova.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Dokument je namijenjen vlasniku i korisniku aplikacije, razvojnom timu, te svim ostalim korisnicima sustava.</w:t>
      </w:r>
    </w:p>
    <w:p w:rsidR="001E6E6D" w:rsidRPr="00596407" w:rsidRDefault="001E6E6D" w:rsidP="0022541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73312358"/>
      <w:bookmarkStart w:id="13" w:name="_Toc383204447"/>
      <w:bookmarkEnd w:id="11"/>
      <w:r w:rsidRPr="00596407">
        <w:rPr>
          <w:rFonts w:eastAsia="Times New Roman" w:cstheme="minorHAnsi"/>
          <w:b/>
          <w:sz w:val="24"/>
          <w:szCs w:val="20"/>
          <w:lang w:val="hr-HR"/>
        </w:rPr>
        <w:t>Pravni okvir / Referentni dokumenti</w:t>
      </w:r>
      <w:bookmarkEnd w:id="12"/>
      <w:bookmarkEnd w:id="13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4" w:name="_Toc164750378"/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596407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596407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596407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596407" w:rsidTr="00596407">
        <w:tc>
          <w:tcPr>
            <w:tcW w:w="5529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596407">
              <w:rPr>
                <w:rFonts w:cstheme="minorHAnsi"/>
              </w:rPr>
              <w:t xml:space="preserve"> </w:t>
            </w: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596407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596407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596407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596407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596407" w:rsidRDefault="00225417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73312359"/>
      <w:bookmarkStart w:id="16" w:name="_Toc383204448"/>
      <w:r w:rsidRPr="00596407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4"/>
      <w:bookmarkEnd w:id="15"/>
      <w:bookmarkEnd w:id="16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596407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5803BC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596407">
        <w:rPr>
          <w:rFonts w:eastAsia="Times New Roman" w:cstheme="minorHAnsi"/>
          <w:sz w:val="20"/>
          <w:szCs w:val="20"/>
          <w:lang w:val="hr-HR"/>
        </w:rPr>
        <w:t>Riječnik.</w:t>
      </w:r>
    </w:p>
    <w:p w:rsidR="00225417" w:rsidRPr="00596407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7" w:name="_Toc373312360"/>
      <w:bookmarkStart w:id="18" w:name="_Toc383204449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Opis projekta</w:t>
      </w:r>
      <w:bookmarkEnd w:id="17"/>
      <w:bookmarkEnd w:id="18"/>
    </w:p>
    <w:p w:rsidR="001E6E6D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73312361"/>
      <w:bookmarkStart w:id="20" w:name="_Toc383204450"/>
    </w:p>
    <w:p w:rsidR="001C6A43" w:rsidRPr="00596407" w:rsidRDefault="001C6A43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r w:rsidRPr="00596407">
        <w:rPr>
          <w:rFonts w:eastAsia="Times New Roman" w:cstheme="minorHAnsi"/>
          <w:b/>
          <w:sz w:val="24"/>
          <w:szCs w:val="20"/>
          <w:lang w:val="hr-HR"/>
        </w:rPr>
        <w:t>Cilj projekta</w:t>
      </w:r>
      <w:bookmarkEnd w:id="19"/>
      <w:bookmarkEnd w:id="20"/>
    </w:p>
    <w:p w:rsidR="001C6A43" w:rsidRPr="00596407" w:rsidRDefault="001C6A43" w:rsidP="001C6A43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D66AC8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 w:eastAsia="hr-HR"/>
        </w:rPr>
      </w:pPr>
      <w:r w:rsidRPr="00596407">
        <w:rPr>
          <w:rFonts w:eastAsia="Times New Roman" w:cstheme="minorHAnsi"/>
          <w:b/>
          <w:sz w:val="20"/>
          <w:szCs w:val="20"/>
          <w:lang w:val="hr-HR" w:eastAsia="hr-HR"/>
        </w:rPr>
        <w:t xml:space="preserve">e-Inspektor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je skup aplikacija – podsustav informacijskog sustava Porezne uprave RH za praćenje prijavljenih vrijednosti poreza na dodanu vrijednost u  RH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usporedbom sa poreznim prijavama poreznih obveznika u drugim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zemalja članica</w:t>
      </w:r>
      <w:r w:rsidRPr="00596407">
        <w:rPr>
          <w:rFonts w:eastAsia="Times New Roman" w:cstheme="minorHAnsi"/>
          <w:sz w:val="20"/>
          <w:szCs w:val="20"/>
          <w:lang w:val="hr-HR" w:eastAsia="hr-HR"/>
        </w:rPr>
        <w:t>ma</w:t>
      </w:r>
      <w:r w:rsidR="001C6A43" w:rsidRPr="00596407">
        <w:rPr>
          <w:rFonts w:eastAsia="Times New Roman" w:cstheme="minorHAnsi"/>
          <w:sz w:val="20"/>
          <w:szCs w:val="20"/>
          <w:lang w:val="hr-HR" w:eastAsia="hr-HR"/>
        </w:rPr>
        <w:t xml:space="preserve"> Europske unije (EU). 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 w:eastAsia="hr-HR"/>
        </w:rPr>
        <w:t xml:space="preserve">Ulaskom u EU Republika Hrvatska je postala obveznica </w:t>
      </w:r>
      <w:r w:rsidR="00D66AC8" w:rsidRPr="00596407">
        <w:rPr>
          <w:rFonts w:eastAsia="Times New Roman" w:cstheme="minorHAnsi"/>
          <w:sz w:val="20"/>
          <w:szCs w:val="20"/>
          <w:lang w:val="hr-HR" w:eastAsia="hr-HR"/>
        </w:rPr>
        <w:t>razmjene vrijednosti prijavljenih nacionalnih osnovica za obračun poreza na dodanu vrijednost, te je dužna iste razmjenjivati sa drugim zemljama EU, ali i vršiti kontrolu prijavljenih vrijednosti.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Ciljevi projekta su:</w:t>
      </w: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D366DD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Izraditi registar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 poreznih obveznika koji vrše trgovinsku robnu razmjenu sa drugim zemljema članicama EU</w:t>
      </w:r>
      <w:r w:rsidRPr="00596407">
        <w:rPr>
          <w:rFonts w:eastAsia="Times New Roman" w:cstheme="minorHAnsi"/>
          <w:sz w:val="20"/>
          <w:szCs w:val="20"/>
          <w:lang w:val="hr-HR"/>
        </w:rPr>
        <w:t>, koji sadrži podatke o svim poslovnim subjektima koji imaju vanjskotrgovinsko poslovanje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 xml:space="preserve"> (</w:t>
      </w:r>
      <w:r w:rsidR="00B106FE">
        <w:rPr>
          <w:rFonts w:eastAsia="Times New Roman" w:cstheme="minorHAnsi"/>
          <w:sz w:val="20"/>
          <w:szCs w:val="20"/>
          <w:lang w:val="hr-HR"/>
        </w:rPr>
        <w:t>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D366DD" w:rsidRPr="00596407">
        <w:rPr>
          <w:rFonts w:eastAsia="Times New Roman" w:cstheme="minorHAnsi"/>
          <w:sz w:val="20"/>
          <w:szCs w:val="20"/>
          <w:lang w:val="hr-HR"/>
        </w:rPr>
        <w:t xml:space="preserve">prijavu poreza na dodanu vrijednost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pripadajućih analitičkih podataka (PDV_</w:t>
      </w:r>
      <w:r w:rsidR="00B106FE">
        <w:rPr>
          <w:rFonts w:eastAsia="Times New Roman" w:cstheme="minorHAnsi"/>
          <w:sz w:val="20"/>
          <w:szCs w:val="20"/>
          <w:lang w:val="hr-HR"/>
        </w:rPr>
        <w:t>O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brazac, PDV-S_Obrazac i ZP_Obrazac)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usporedbu vrijednosti poreza na dodanu vrijednost sa kumulativom analitičkih podataka</w:t>
      </w:r>
      <w:r w:rsidR="00B106FE">
        <w:rPr>
          <w:rFonts w:eastAsia="Times New Roman" w:cstheme="minorHAnsi"/>
          <w:sz w:val="20"/>
          <w:szCs w:val="20"/>
          <w:lang w:val="hr-HR"/>
        </w:rPr>
        <w:t xml:space="preserve"> za stjecanja i isporuke</w:t>
      </w:r>
      <w:r w:rsidR="0007749C">
        <w:rPr>
          <w:rFonts w:eastAsia="Times New Roman" w:cstheme="minorHAnsi"/>
          <w:sz w:val="20"/>
          <w:szCs w:val="20"/>
          <w:lang w:val="hr-HR"/>
        </w:rPr>
        <w:t>,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Izgraditi sustav za prihvat 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usporedbom vrijednosti RH poreza na dodanu vrijednost sa prijavljanim vrijednostima iz drugih zemalja članica EU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Formirati datoteku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sa podacima o RH poreznim obveznicima čije vrijednosti poreza na dodanu vrijednost se razlikuju od EU poreznih vrijednosti.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Omogućiti </w:t>
      </w:r>
      <w:r w:rsidR="0007749C">
        <w:rPr>
          <w:rFonts w:eastAsia="Times New Roman" w:cstheme="minorHAnsi"/>
          <w:sz w:val="20"/>
          <w:szCs w:val="20"/>
          <w:lang w:val="hr-HR"/>
        </w:rPr>
        <w:t>pretraživanje u V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IES registru temeljem PDV broja.</w:t>
      </w:r>
    </w:p>
    <w:p w:rsidR="001C6A43" w:rsidRPr="00596407" w:rsidRDefault="001C6A43" w:rsidP="001C6A43">
      <w:pPr>
        <w:keepLines/>
        <w:widowControl w:val="0"/>
        <w:numPr>
          <w:ilvl w:val="0"/>
          <w:numId w:val="9"/>
        </w:numPr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Pripremiti 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dokumentaciju o razvoju projekta i upute za vanjske korisnike.</w:t>
      </w:r>
    </w:p>
    <w:p w:rsidR="001C6A43" w:rsidRPr="00596407" w:rsidRDefault="001C6A43" w:rsidP="001C6A43">
      <w:pPr>
        <w:keepLines/>
        <w:widowControl w:val="0"/>
        <w:spacing w:after="120" w:line="240" w:lineRule="atLeast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Projekt se provodi u više faza</w:t>
      </w:r>
      <w:r w:rsidR="009E4BC4" w:rsidRPr="00596407">
        <w:rPr>
          <w:rFonts w:eastAsia="Times New Roman" w:cstheme="minorHAnsi"/>
          <w:sz w:val="20"/>
          <w:szCs w:val="20"/>
          <w:lang w:val="hr-HR"/>
        </w:rPr>
        <w:t>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 U dijelu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2.2.Opis 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su detaljnije opisane pojedine faze projekta.</w:t>
      </w:r>
    </w:p>
    <w:p w:rsidR="001C6A43" w:rsidRPr="00596407" w:rsidRDefault="001C6A43" w:rsidP="001C6A43">
      <w:pPr>
        <w:jc w:val="both"/>
        <w:rPr>
          <w:rFonts w:cstheme="minorHAnsi"/>
          <w:b/>
          <w:sz w:val="40"/>
          <w:szCs w:val="4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556FD3" w:rsidRDefault="00556FD3" w:rsidP="00556FD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1" w:name="_Toc373312362"/>
      <w:bookmarkStart w:id="22" w:name="_Toc383204451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Opseg projekta</w:t>
      </w:r>
      <w:bookmarkEnd w:id="21"/>
      <w:bookmarkEnd w:id="22"/>
      <w:r w:rsidRPr="00596407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E6E6D" w:rsidRPr="00596407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Republika Hrvatska kao država članica EU u svom dosadašnjem poslovanju do ulaska u EU nije koristila sličnu aplikaciju.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Izrada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inicijalno punjenje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>ažuriranje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07749C"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>IES registra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Unos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, ažuriranje i pretraživanje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podataka s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PDV_Obrasca, PDV-S_Obrasca i ZP_Obrasca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Uparivanje podataka s PDV_Obrasca sa analitičkim podacima s PDV-S_Obrasca i ZP_Obrasca na nivou PDV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broj 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Označavanje razlike u PDV i PDV-S/ZP podacima na niv</w:t>
      </w:r>
      <w:r w:rsidR="0007749C">
        <w:rPr>
          <w:rFonts w:eastAsia="Times New Roman" w:cstheme="minorHAnsi"/>
          <w:sz w:val="20"/>
          <w:szCs w:val="20"/>
          <w:lang w:val="hr-HR"/>
        </w:rPr>
        <w:t>ou PDV_broj</w:t>
      </w:r>
      <w:r w:rsidRPr="00596407">
        <w:rPr>
          <w:rFonts w:eastAsia="Times New Roman" w:cstheme="minorHAnsi"/>
          <w:sz w:val="20"/>
          <w:szCs w:val="20"/>
          <w:lang w:val="hr-HR"/>
        </w:rPr>
        <w:t>/porezno razdoblje</w:t>
      </w:r>
    </w:p>
    <w:p w:rsidR="00556FD3" w:rsidRPr="00596407" w:rsidRDefault="0007749C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Učitavanje i spremanje V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IES podataka (EU analitički podaci za stjecanja i isporuke</w:t>
      </w:r>
      <w:r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 xml:space="preserve"> drugih zemalja članica</w:t>
      </w:r>
      <w:r>
        <w:rPr>
          <w:rFonts w:eastAsia="Times New Roman" w:cstheme="minorHAnsi"/>
          <w:sz w:val="20"/>
          <w:szCs w:val="20"/>
          <w:lang w:val="hr-HR"/>
        </w:rPr>
        <w:t xml:space="preserve"> EU</w:t>
      </w:r>
      <w:r w:rsidR="00FC4825" w:rsidRPr="00596407">
        <w:rPr>
          <w:rFonts w:eastAsia="Times New Roman" w:cstheme="minorHAnsi"/>
          <w:sz w:val="20"/>
          <w:szCs w:val="20"/>
          <w:lang w:val="hr-HR"/>
        </w:rPr>
        <w:t>)</w:t>
      </w:r>
    </w:p>
    <w:p w:rsidR="00556FD3" w:rsidRPr="00596407" w:rsidRDefault="00FC4825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RH PDV podataka sa kumulativom EU analitike na nivou PDV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_broj/VAT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556FD3" w:rsidRPr="00596407" w:rsidRDefault="00EC400B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Formiranje datoteke sa podacima RH obveznicima sa razlikom većom od „n“,  za određeno pore</w:t>
      </w:r>
      <w:r w:rsidR="0007749C">
        <w:rPr>
          <w:rFonts w:eastAsia="Times New Roman" w:cstheme="minorHAnsi"/>
          <w:sz w:val="20"/>
          <w:szCs w:val="20"/>
          <w:lang w:val="hr-HR"/>
        </w:rPr>
        <w:t>zno razdoblje po Ispostavama PU</w:t>
      </w:r>
      <w:r w:rsidRPr="00596407">
        <w:rPr>
          <w:rFonts w:eastAsia="Times New Roman" w:cstheme="minorHAnsi"/>
          <w:sz w:val="20"/>
          <w:szCs w:val="20"/>
          <w:lang w:val="hr-HR"/>
        </w:rPr>
        <w:t>RH</w:t>
      </w:r>
      <w:r w:rsidR="0007749C">
        <w:rPr>
          <w:rFonts w:eastAsia="Times New Roman" w:cstheme="minorHAnsi"/>
          <w:sz w:val="20"/>
          <w:szCs w:val="20"/>
          <w:lang w:val="hr-HR"/>
        </w:rPr>
        <w:t>-a</w:t>
      </w:r>
    </w:p>
    <w:p w:rsidR="00556FD3" w:rsidRPr="00596407" w:rsidRDefault="00556FD3" w:rsidP="00556FD3">
      <w:pPr>
        <w:keepLines/>
        <w:widowControl w:val="0"/>
        <w:numPr>
          <w:ilvl w:val="0"/>
          <w:numId w:val="1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Pregledi </w:t>
      </w:r>
      <w:r w:rsidR="0007749C">
        <w:rPr>
          <w:rFonts w:eastAsia="Times New Roman" w:cstheme="minorHAnsi"/>
          <w:sz w:val="20"/>
          <w:szCs w:val="20"/>
          <w:lang w:val="hr-HR"/>
        </w:rPr>
        <w:t xml:space="preserve"> po definiranim</w:t>
      </w:r>
      <w:r w:rsidR="00EC400B" w:rsidRPr="00596407">
        <w:rPr>
          <w:rFonts w:eastAsia="Times New Roman" w:cstheme="minorHAnsi"/>
          <w:sz w:val="20"/>
          <w:szCs w:val="20"/>
          <w:lang w:val="hr-HR"/>
        </w:rPr>
        <w:t xml:space="preserve"> kriterjima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56FD3" w:rsidRPr="00596407" w:rsidRDefault="00556FD3" w:rsidP="00556FD3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556FD3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Pregled uparivanja </w:t>
      </w:r>
      <w:r w:rsidR="0076005C">
        <w:rPr>
          <w:rFonts w:eastAsia="Times New Roman" w:cstheme="minorHAnsi"/>
          <w:sz w:val="20"/>
          <w:szCs w:val="20"/>
          <w:lang w:val="hr-HR"/>
        </w:rPr>
        <w:t xml:space="preserve">analitikr </w:t>
      </w:r>
      <w:r w:rsidRPr="00596407">
        <w:rPr>
          <w:rFonts w:eastAsia="Times New Roman" w:cstheme="minorHAnsi"/>
          <w:sz w:val="20"/>
          <w:szCs w:val="20"/>
          <w:lang w:val="hr-HR"/>
        </w:rPr>
        <w:t>na nivou PDV</w:t>
      </w:r>
      <w:r w:rsidR="0076005C">
        <w:rPr>
          <w:rFonts w:eastAsia="Times New Roman" w:cstheme="minorHAnsi"/>
          <w:sz w:val="20"/>
          <w:szCs w:val="20"/>
          <w:lang w:val="hr-HR"/>
        </w:rPr>
        <w:t>_brij / VAT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ID/porezno razdoblje</w:t>
      </w:r>
    </w:p>
    <w:p w:rsidR="00EC400B" w:rsidRPr="00596407" w:rsidRDefault="00EC400B" w:rsidP="00556FD3">
      <w:pPr>
        <w:keepLines/>
        <w:widowControl w:val="0"/>
        <w:numPr>
          <w:ilvl w:val="0"/>
          <w:numId w:val="1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Izvještaj</w:t>
      </w:r>
    </w:p>
    <w:p w:rsidR="00C10D9E" w:rsidRDefault="00C10D9E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367A7" w:rsidRDefault="003367A7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A2294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Opis faza razvoja projekta:</w:t>
      </w:r>
    </w:p>
    <w:p w:rsidR="00C10D9E" w:rsidRPr="00596407" w:rsidRDefault="00C10D9E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I. faza –</w:t>
      </w:r>
      <w:r w:rsidR="00B63C26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analiza, plan i pripremna dokumentacija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Analiza poslovnog sustava</w:t>
      </w:r>
    </w:p>
    <w:p w:rsidR="006A2294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projektnog plana</w:t>
      </w:r>
    </w:p>
    <w:p w:rsidR="00927464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Određivanje razvojnih alata</w:t>
      </w:r>
    </w:p>
    <w:p w:rsidR="00927464" w:rsidRPr="00596407" w:rsidRDefault="0092746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Specifikacija razvojne, testne i produkcijske okoline</w:t>
      </w:r>
    </w:p>
    <w:p w:rsidR="006A2294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dolumentacije</w:t>
      </w:r>
    </w:p>
    <w:p w:rsidR="00B63C26" w:rsidRPr="00596407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Pr="00596407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II. faza –izrada modela </w:t>
      </w:r>
    </w:p>
    <w:p w:rsidR="003367A7" w:rsidRPr="00596407" w:rsidRDefault="003367A7" w:rsidP="003367A7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Specifikacija zahtjeva</w:t>
      </w:r>
    </w:p>
    <w:p w:rsidR="00B63C26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podataka</w:t>
      </w:r>
    </w:p>
    <w:p w:rsidR="004528D0" w:rsidRPr="00596407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poslovnih procesa</w:t>
      </w:r>
    </w:p>
    <w:p w:rsidR="004528D0" w:rsidRDefault="004528D0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Model aktivnosti</w:t>
      </w:r>
    </w:p>
    <w:p w:rsidR="00927464" w:rsidRDefault="00927464" w:rsidP="00B63C26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927464">
        <w:rPr>
          <w:rFonts w:eastAsia="Times New Roman" w:cstheme="minorHAnsi"/>
          <w:i/>
          <w:sz w:val="20"/>
          <w:szCs w:val="20"/>
          <w:lang w:val="hr-HR"/>
        </w:rPr>
        <w:t>Implementacija razvojne okoline</w:t>
      </w:r>
    </w:p>
    <w:p w:rsidR="00B63C26" w:rsidRDefault="00B63C26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3367A7" w:rsidRPr="00596407" w:rsidRDefault="003367A7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B63C26" w:rsidRDefault="00B63C26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76005C">
        <w:rPr>
          <w:rFonts w:eastAsia="Times New Roman" w:cstheme="minorHAnsi"/>
          <w:i/>
          <w:sz w:val="20"/>
          <w:szCs w:val="20"/>
          <w:u w:val="single"/>
          <w:lang w:val="hr-HR"/>
        </w:rPr>
        <w:t>I. faza –razvoj 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IES registra </w:t>
      </w:r>
    </w:p>
    <w:p w:rsidR="00927464" w:rsidRDefault="00927464" w:rsidP="00B63C26">
      <w:pPr>
        <w:widowControl w:val="0"/>
        <w:spacing w:after="0" w:line="240" w:lineRule="atLeast"/>
        <w:rPr>
          <w:ins w:id="23" w:author="Lidija" w:date="2014-04-13T20:11:00Z"/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del w:id="24" w:author="Lidija" w:date="2014-04-13T20:11:00Z">
        <w:r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  <w:ins w:id="25" w:author="Lidija" w:date="2014-04-13T20:11:00Z">
        <w:r w:rsidR="00B87ABA">
          <w:rPr>
            <w:rFonts w:eastAsia="Times New Roman" w:cstheme="minorHAnsi"/>
            <w:i/>
            <w:sz w:val="20"/>
            <w:szCs w:val="20"/>
            <w:lang w:val="hr-HR"/>
          </w:rPr>
          <w:t>Specifikacija slučajeva korištenja</w:t>
        </w:r>
      </w:ins>
      <w:r>
        <w:rPr>
          <w:rFonts w:eastAsia="Times New Roman" w:cstheme="minorHAnsi"/>
          <w:i/>
          <w:sz w:val="20"/>
          <w:szCs w:val="20"/>
          <w:lang w:val="hr-HR"/>
        </w:rPr>
        <w:t xml:space="preserve"> _faza III</w:t>
      </w:r>
    </w:p>
    <w:p w:rsidR="00B87ABA" w:rsidRDefault="00B87ABA" w:rsidP="00B63C26">
      <w:pPr>
        <w:widowControl w:val="0"/>
        <w:spacing w:after="0" w:line="240" w:lineRule="atLeast"/>
        <w:rPr>
          <w:ins w:id="26" w:author="Lidija" w:date="2014-04-13T20:12:00Z"/>
          <w:rFonts w:eastAsia="Times New Roman" w:cstheme="minorHAnsi"/>
          <w:i/>
          <w:sz w:val="20"/>
          <w:szCs w:val="20"/>
          <w:lang w:val="hr-HR"/>
        </w:rPr>
      </w:pPr>
      <w:ins w:id="27" w:author="Lidija" w:date="2014-04-13T20:11:00Z">
        <w:r>
          <w:rPr>
            <w:rFonts w:eastAsia="Times New Roman" w:cstheme="minorHAnsi"/>
            <w:i/>
            <w:sz w:val="20"/>
            <w:szCs w:val="20"/>
            <w:lang w:val="hr-HR"/>
          </w:rPr>
          <w:tab/>
          <w:t>UML diajgrami</w:t>
        </w:r>
      </w:ins>
      <w:ins w:id="28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: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29" w:author="Lidija" w:date="2014-04-13T20:12:00Z"/>
          <w:rFonts w:eastAsia="Times New Roman" w:cstheme="minorHAnsi"/>
          <w:i/>
          <w:sz w:val="20"/>
          <w:szCs w:val="20"/>
          <w:lang w:val="hr-HR"/>
        </w:rPr>
        <w:pPrChange w:id="30" w:author="Lidija" w:date="2014-04-13T20:15:00Z">
          <w:pPr>
            <w:widowControl w:val="0"/>
            <w:spacing w:after="0" w:line="240" w:lineRule="atLeast"/>
          </w:pPr>
        </w:pPrChange>
      </w:pPr>
      <w:ins w:id="31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 xml:space="preserve">Dijagrami </w:t>
        </w:r>
      </w:ins>
      <w:ins w:id="32" w:author="Lidija" w:date="2014-04-13T20:12:00Z">
        <w:r>
          <w:rPr>
            <w:rFonts w:eastAsia="Times New Roman" w:cstheme="minorHAnsi"/>
            <w:i/>
            <w:sz w:val="20"/>
            <w:szCs w:val="20"/>
            <w:lang w:val="hr-HR"/>
          </w:rPr>
          <w:t>Slučajevi korištenja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3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4" w:author="Lidija" w:date="2014-04-13T20:15:00Z">
          <w:pPr>
            <w:widowControl w:val="0"/>
            <w:spacing w:after="0" w:line="240" w:lineRule="atLeast"/>
          </w:pPr>
        </w:pPrChange>
      </w:pPr>
      <w:ins w:id="35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slijeda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36" w:author="Lidija" w:date="2014-04-13T20:14:00Z"/>
          <w:rFonts w:eastAsia="Times New Roman" w:cstheme="minorHAnsi"/>
          <w:i/>
          <w:sz w:val="20"/>
          <w:szCs w:val="20"/>
          <w:lang w:val="hr-HR"/>
        </w:rPr>
        <w:pPrChange w:id="37" w:author="Lidija" w:date="2014-04-13T20:15:00Z">
          <w:pPr>
            <w:widowControl w:val="0"/>
            <w:spacing w:after="0" w:line="240" w:lineRule="atLeast"/>
          </w:pPr>
        </w:pPrChange>
      </w:pPr>
      <w:ins w:id="38" w:author="Lidija" w:date="2014-04-13T20:14:00Z">
        <w:r>
          <w:rPr>
            <w:rFonts w:eastAsia="Times New Roman" w:cstheme="minorHAnsi"/>
            <w:i/>
            <w:sz w:val="20"/>
            <w:szCs w:val="20"/>
            <w:lang w:val="hr-HR"/>
          </w:rPr>
          <w:t>Dijagrami aktivnosti</w:t>
        </w:r>
      </w:ins>
    </w:p>
    <w:p w:rsidR="00B87ABA" w:rsidRP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  <w:rPrChange w:id="39" w:author="Lidija" w:date="2014-04-13T20:12:00Z">
            <w:rPr>
              <w:lang w:val="hr-HR"/>
            </w:rPr>
          </w:rPrChange>
        </w:rPr>
        <w:pPrChange w:id="40" w:author="Lidija" w:date="2014-04-13T20:15:00Z">
          <w:pPr>
            <w:widowControl w:val="0"/>
            <w:spacing w:after="0" w:line="240" w:lineRule="atLeast"/>
          </w:pPr>
        </w:pPrChange>
      </w:pPr>
      <w:ins w:id="41" w:author="Lidija" w:date="2014-04-13T20:15:00Z">
        <w:r>
          <w:rPr>
            <w:rFonts w:eastAsia="Times New Roman" w:cstheme="minorHAnsi"/>
            <w:i/>
            <w:sz w:val="20"/>
            <w:szCs w:val="20"/>
            <w:lang w:val="hr-HR"/>
          </w:rPr>
          <w:t>Dijagrami klasa</w:t>
        </w:r>
      </w:ins>
    </w:p>
    <w:p w:rsidR="00B63C26" w:rsidRPr="00596407" w:rsidRDefault="00927464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DA2468">
        <w:rPr>
          <w:rFonts w:eastAsia="Times New Roman" w:cstheme="minorHAnsi"/>
          <w:i/>
          <w:sz w:val="20"/>
          <w:szCs w:val="20"/>
          <w:lang w:val="hr-HR"/>
        </w:rPr>
        <w:t>za fazu III</w:t>
      </w:r>
    </w:p>
    <w:p w:rsidR="00B63C26" w:rsidRPr="00596407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registra</w:t>
      </w:r>
    </w:p>
    <w:p w:rsidR="007826FF" w:rsidRPr="00596407" w:rsidRDefault="000F59DC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>i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ažuriranja i pregleda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IES registra</w:t>
      </w:r>
    </w:p>
    <w:p w:rsidR="00B63C26" w:rsidRPr="00596407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B63C26" w:rsidRDefault="004528D0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registra</w:t>
      </w:r>
    </w:p>
    <w:p w:rsidR="005940BD" w:rsidRPr="00596407" w:rsidRDefault="005940BD" w:rsidP="00B63C26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40BD">
        <w:rPr>
          <w:rFonts w:eastAsia="Times New Roman" w:cstheme="minorHAnsi"/>
          <w:i/>
          <w:sz w:val="20"/>
          <w:szCs w:val="20"/>
          <w:lang w:val="hr-HR"/>
        </w:rPr>
        <w:t>Zapisnik o testiranju faze III</w:t>
      </w:r>
    </w:p>
    <w:p w:rsidR="006A2294" w:rsidRPr="00596407" w:rsidRDefault="006A2294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I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. faza</w:t>
      </w:r>
      <w:r w:rsidR="004528D0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-razvoj registra poreznih podataka RH</w:t>
      </w:r>
    </w:p>
    <w:p w:rsidR="009E0631" w:rsidRDefault="00DA2468" w:rsidP="009E0631">
      <w:pPr>
        <w:widowControl w:val="0"/>
        <w:spacing w:after="0" w:line="240" w:lineRule="atLeast"/>
        <w:rPr>
          <w:ins w:id="42" w:author="Lidija" w:date="2014-04-13T20:16:00Z"/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del w:id="43" w:author="Lidija" w:date="2014-04-13T20:15:00Z">
        <w:r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  <w:ins w:id="44" w:author="Lidija" w:date="2014-04-13T20:15:00Z">
        <w:r w:rsidR="00B87ABA">
          <w:rPr>
            <w:rFonts w:eastAsia="Times New Roman" w:cstheme="minorHAnsi"/>
            <w:i/>
            <w:sz w:val="20"/>
            <w:szCs w:val="20"/>
            <w:lang w:val="hr-HR"/>
          </w:rPr>
          <w:t>Specifikacije slučajeva korištenja</w:t>
        </w:r>
      </w:ins>
      <w:r>
        <w:rPr>
          <w:rFonts w:eastAsia="Times New Roman" w:cstheme="minorHAnsi"/>
          <w:i/>
          <w:sz w:val="20"/>
          <w:szCs w:val="20"/>
          <w:lang w:val="hr-HR"/>
        </w:rPr>
        <w:t xml:space="preserve"> _faza IV</w:t>
      </w:r>
    </w:p>
    <w:p w:rsidR="00B87ABA" w:rsidRDefault="00B87ABA" w:rsidP="00B87ABA">
      <w:pPr>
        <w:widowControl w:val="0"/>
        <w:spacing w:after="0" w:line="240" w:lineRule="atLeast"/>
        <w:ind w:firstLine="720"/>
        <w:rPr>
          <w:ins w:id="45" w:author="Lidija" w:date="2014-04-13T20:16:00Z"/>
          <w:rFonts w:eastAsia="Times New Roman" w:cstheme="minorHAnsi"/>
          <w:i/>
          <w:sz w:val="20"/>
          <w:szCs w:val="20"/>
          <w:lang w:val="hr-HR"/>
        </w:rPr>
        <w:pPrChange w:id="46" w:author="Lidija" w:date="2014-04-13T20:16:00Z">
          <w:pPr>
            <w:widowControl w:val="0"/>
            <w:spacing w:after="0" w:line="240" w:lineRule="atLeast"/>
          </w:pPr>
        </w:pPrChange>
      </w:pPr>
      <w:ins w:id="47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UML diajgrami: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48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49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Slučajevi korištenja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50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51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slijeda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52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53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aktivnosti</w:t>
        </w:r>
      </w:ins>
    </w:p>
    <w:p w:rsidR="00B87ABA" w:rsidRPr="0052551F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54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55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klasa</w:t>
        </w:r>
      </w:ins>
    </w:p>
    <w:p w:rsidR="00B87ABA" w:rsidRPr="00596407" w:rsidRDefault="00B87ABA" w:rsidP="009E0631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4528D0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ab/>
      </w:r>
      <w:r w:rsidR="004528D0" w:rsidRPr="00596407"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DA2468">
        <w:rPr>
          <w:rFonts w:eastAsia="Times New Roman" w:cstheme="minorHAnsi"/>
          <w:i/>
          <w:sz w:val="20"/>
          <w:szCs w:val="20"/>
          <w:lang w:val="hr-HR"/>
        </w:rPr>
        <w:t>za fazu IV</w:t>
      </w:r>
    </w:p>
    <w:p w:rsidR="006A2294" w:rsidRPr="00596407" w:rsidRDefault="004528D0" w:rsidP="004528D0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PDV registra</w:t>
      </w:r>
    </w:p>
    <w:p w:rsidR="006A2294" w:rsidRPr="00596407" w:rsidRDefault="004528D0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PDV-S registra</w:t>
      </w:r>
    </w:p>
    <w:p w:rsidR="006A2294" w:rsidRPr="00596407" w:rsidRDefault="004528D0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ZP registra</w:t>
      </w:r>
    </w:p>
    <w:p w:rsidR="007826FF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DA2468" w:rsidRPr="00596407" w:rsidRDefault="00DA2468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registara</w:t>
      </w:r>
    </w:p>
    <w:p w:rsidR="007826FF" w:rsidRPr="00596407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svih registara</w:t>
      </w:r>
    </w:p>
    <w:p w:rsidR="006A2294" w:rsidRPr="00596407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o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brad</w:t>
      </w:r>
      <w:r>
        <w:rPr>
          <w:rFonts w:eastAsia="Times New Roman" w:cstheme="minorHAnsi"/>
          <w:i/>
          <w:sz w:val="20"/>
          <w:szCs w:val="20"/>
          <w:lang w:val="hr-HR"/>
        </w:rPr>
        <w:t>e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poreznih podataka - uparivanje</w:t>
      </w:r>
    </w:p>
    <w:p w:rsidR="007826FF" w:rsidRPr="00596407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k</w:t>
      </w:r>
      <w:r w:rsidR="006A2294" w:rsidRPr="00596407">
        <w:rPr>
          <w:rFonts w:eastAsia="Times New Roman" w:cstheme="minorHAnsi"/>
          <w:i/>
          <w:sz w:val="20"/>
          <w:szCs w:val="20"/>
          <w:lang w:val="hr-HR"/>
        </w:rPr>
        <w:t>ontro</w:t>
      </w:r>
      <w:r>
        <w:rPr>
          <w:rFonts w:eastAsia="Times New Roman" w:cstheme="minorHAnsi"/>
          <w:i/>
          <w:sz w:val="20"/>
          <w:szCs w:val="20"/>
          <w:lang w:val="hr-HR"/>
        </w:rPr>
        <w:t>le</w:t>
      </w:r>
      <w:r w:rsidR="006A2294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poreznih podataka </w:t>
      </w:r>
    </w:p>
    <w:p w:rsidR="007826FF" w:rsidRDefault="000F59DC" w:rsidP="006A2294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 xml:space="preserve">i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pregleda rezultata kontrola</w:t>
      </w:r>
    </w:p>
    <w:p w:rsidR="000F59DC" w:rsidRDefault="000F59DC" w:rsidP="000F59DC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0F59DC" w:rsidRPr="00596407" w:rsidRDefault="000F59DC" w:rsidP="000F59DC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implementiranih funkcionalnosti</w:t>
      </w:r>
    </w:p>
    <w:p w:rsidR="006A2294" w:rsidRPr="00596407" w:rsidRDefault="006A2294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6A2294" w:rsidRPr="00596407" w:rsidRDefault="007826FF" w:rsidP="006A2294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V</w:t>
      </w:r>
      <w:r w:rsidR="006A2294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. faza 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–</w:t>
      </w:r>
      <w:r w:rsidR="006A2294"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>Razvoj registra EU poreznih podataka</w:t>
      </w:r>
    </w:p>
    <w:p w:rsidR="00F35D4D" w:rsidRDefault="00F35D4D" w:rsidP="007826FF">
      <w:pPr>
        <w:widowControl w:val="0"/>
        <w:spacing w:after="0" w:line="240" w:lineRule="atLeast"/>
        <w:rPr>
          <w:ins w:id="56" w:author="Lidija" w:date="2014-04-13T20:16:00Z"/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ab/>
      </w:r>
      <w:del w:id="57" w:author="Lidija" w:date="2014-04-13T20:16:00Z">
        <w:r w:rsidDel="00B87ABA">
          <w:rPr>
            <w:rFonts w:eastAsia="Times New Roman" w:cstheme="minorHAnsi"/>
            <w:i/>
            <w:sz w:val="20"/>
            <w:szCs w:val="20"/>
            <w:lang w:val="hr-HR"/>
          </w:rPr>
          <w:delText>Use case</w:delText>
        </w:r>
      </w:del>
      <w:ins w:id="58" w:author="Lidija" w:date="2014-04-13T20:16:00Z">
        <w:r w:rsidR="00B87ABA">
          <w:rPr>
            <w:rFonts w:eastAsia="Times New Roman" w:cstheme="minorHAnsi"/>
            <w:i/>
            <w:sz w:val="20"/>
            <w:szCs w:val="20"/>
            <w:lang w:val="hr-HR"/>
          </w:rPr>
          <w:t>Specifikacija slučajeva korištenja</w:t>
        </w:r>
      </w:ins>
      <w:r>
        <w:rPr>
          <w:rFonts w:eastAsia="Times New Roman" w:cstheme="minorHAnsi"/>
          <w:i/>
          <w:sz w:val="20"/>
          <w:szCs w:val="20"/>
          <w:lang w:val="hr-HR"/>
        </w:rPr>
        <w:t xml:space="preserve"> _faza V</w:t>
      </w:r>
    </w:p>
    <w:p w:rsidR="00B87ABA" w:rsidRDefault="00B87ABA" w:rsidP="00B87ABA">
      <w:pPr>
        <w:widowControl w:val="0"/>
        <w:spacing w:after="0" w:line="240" w:lineRule="atLeast"/>
        <w:ind w:firstLine="720"/>
        <w:rPr>
          <w:ins w:id="59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60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UML diajgrami: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61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62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Slučajevi korištenja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63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64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slijeda</w:t>
        </w:r>
      </w:ins>
    </w:p>
    <w:p w:rsidR="00B87ABA" w:rsidRDefault="00B87ABA" w:rsidP="00B87ABA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ins w:id="65" w:author="Lidija" w:date="2014-04-13T20:16:00Z"/>
          <w:rFonts w:eastAsia="Times New Roman" w:cstheme="minorHAnsi"/>
          <w:i/>
          <w:sz w:val="20"/>
          <w:szCs w:val="20"/>
          <w:lang w:val="hr-HR"/>
        </w:rPr>
      </w:pPr>
      <w:ins w:id="66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aktivnosti</w:t>
        </w:r>
      </w:ins>
    </w:p>
    <w:p w:rsidR="00B87ABA" w:rsidRPr="00B87ABA" w:rsidRDefault="00B87ABA" w:rsidP="007826FF">
      <w:pPr>
        <w:pStyle w:val="ListParagraph"/>
        <w:widowControl w:val="0"/>
        <w:numPr>
          <w:ilvl w:val="1"/>
          <w:numId w:val="13"/>
        </w:numPr>
        <w:spacing w:after="0" w:line="240" w:lineRule="atLeast"/>
        <w:rPr>
          <w:rFonts w:eastAsia="Times New Roman" w:cstheme="minorHAnsi"/>
          <w:i/>
          <w:sz w:val="20"/>
          <w:szCs w:val="20"/>
          <w:lang w:val="hr-HR"/>
          <w:rPrChange w:id="67" w:author="Lidija" w:date="2014-04-13T20:16:00Z">
            <w:rPr>
              <w:lang w:val="hr-HR"/>
            </w:rPr>
          </w:rPrChange>
        </w:rPr>
        <w:pPrChange w:id="68" w:author="Lidija" w:date="2014-04-13T20:16:00Z">
          <w:pPr>
            <w:widowControl w:val="0"/>
            <w:spacing w:after="0" w:line="240" w:lineRule="atLeast"/>
          </w:pPr>
        </w:pPrChange>
      </w:pPr>
      <w:ins w:id="69" w:author="Lidija" w:date="2014-04-13T20:16:00Z">
        <w:r>
          <w:rPr>
            <w:rFonts w:eastAsia="Times New Roman" w:cstheme="minorHAnsi"/>
            <w:i/>
            <w:sz w:val="20"/>
            <w:szCs w:val="20"/>
            <w:lang w:val="hr-HR"/>
          </w:rPr>
          <w:t>Dijagrami klasa</w:t>
        </w:r>
      </w:ins>
    </w:p>
    <w:p w:rsidR="007826FF" w:rsidRPr="00596407" w:rsidRDefault="007826FF" w:rsidP="00F35D4D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Implementacija šifarnika</w:t>
      </w:r>
      <w:r w:rsidR="00F35D4D">
        <w:rPr>
          <w:rFonts w:eastAsia="Times New Roman" w:cstheme="minorHAnsi"/>
          <w:i/>
          <w:sz w:val="20"/>
          <w:szCs w:val="20"/>
          <w:lang w:val="hr-HR"/>
        </w:rPr>
        <w:t xml:space="preserve"> za fazu V</w:t>
      </w:r>
    </w:p>
    <w:p w:rsidR="007826FF" w:rsidRPr="00596407" w:rsidRDefault="007826FF" w:rsidP="007826FF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registra EU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podataka</w:t>
      </w:r>
      <w:r w:rsidR="00DA1D15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za stjecanja</w:t>
      </w:r>
    </w:p>
    <w:p w:rsidR="007826FF" w:rsidRPr="00596407" w:rsidRDefault="007826FF" w:rsidP="007826FF">
      <w:pPr>
        <w:widowControl w:val="0"/>
        <w:spacing w:after="0" w:line="240" w:lineRule="atLeast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Implementacija registra EU 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IES podataka</w:t>
      </w:r>
      <w:r w:rsidR="00DA1D15"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>za isporuke</w:t>
      </w:r>
    </w:p>
    <w:p w:rsidR="007826FF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F35D4D" w:rsidRPr="00596407" w:rsidRDefault="00F35D4D" w:rsidP="00F35D4D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registara</w:t>
      </w:r>
    </w:p>
    <w:p w:rsidR="007826FF" w:rsidRPr="00596407" w:rsidRDefault="007826FF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Inicijalno punjenje registara</w:t>
      </w:r>
    </w:p>
    <w:p w:rsidR="007826FF" w:rsidRPr="00596407" w:rsidRDefault="00F35D4D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Implementacija funkcionalnosti o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brad</w:t>
      </w:r>
      <w:r>
        <w:rPr>
          <w:rFonts w:eastAsia="Times New Roman" w:cstheme="minorHAnsi"/>
          <w:i/>
          <w:sz w:val="20"/>
          <w:szCs w:val="20"/>
          <w:lang w:val="hr-HR"/>
        </w:rPr>
        <w:t>e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poreznih podataka – uparivanje RH i EU podataka</w:t>
      </w:r>
    </w:p>
    <w:p w:rsidR="007826FF" w:rsidRPr="00596407" w:rsidRDefault="00F35D4D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 xml:space="preserve">Implementacija funkcionalnosti </w:t>
      </w:r>
      <w:r w:rsidR="00FD38B7">
        <w:rPr>
          <w:rFonts w:eastAsia="Times New Roman" w:cstheme="minorHAnsi"/>
          <w:i/>
          <w:sz w:val="20"/>
          <w:szCs w:val="20"/>
          <w:lang w:val="hr-HR"/>
        </w:rPr>
        <w:t xml:space="preserve"> k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ontrol</w:t>
      </w:r>
      <w:r w:rsidR="00FD38B7">
        <w:rPr>
          <w:rFonts w:eastAsia="Times New Roman" w:cstheme="minorHAnsi"/>
          <w:i/>
          <w:sz w:val="20"/>
          <w:szCs w:val="20"/>
          <w:lang w:val="hr-HR"/>
        </w:rPr>
        <w:t>e</w:t>
      </w:r>
      <w:r w:rsidR="0076005C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RH poreznih podataka </w:t>
      </w:r>
    </w:p>
    <w:p w:rsidR="007826FF" w:rsidRPr="00596407" w:rsidRDefault="00FD38B7" w:rsidP="007826FF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lastRenderedPageBreak/>
        <w:t>Implementacija</w:t>
      </w:r>
      <w:r w:rsidRPr="00596407">
        <w:rPr>
          <w:rFonts w:eastAsia="Times New Roman" w:cstheme="minorHAnsi"/>
          <w:i/>
          <w:sz w:val="20"/>
          <w:szCs w:val="20"/>
          <w:lang w:val="hr-HR"/>
        </w:rPr>
        <w:t xml:space="preserve"> </w:t>
      </w:r>
      <w:r>
        <w:rPr>
          <w:rFonts w:eastAsia="Times New Roman" w:cstheme="minorHAnsi"/>
          <w:i/>
          <w:sz w:val="20"/>
          <w:szCs w:val="20"/>
          <w:lang w:val="hr-HR"/>
        </w:rPr>
        <w:t>f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>unkcionalnost</w:t>
      </w:r>
      <w:r>
        <w:rPr>
          <w:rFonts w:eastAsia="Times New Roman" w:cstheme="minorHAnsi"/>
          <w:i/>
          <w:sz w:val="20"/>
          <w:szCs w:val="20"/>
          <w:lang w:val="hr-HR"/>
        </w:rPr>
        <w:t xml:space="preserve">i </w:t>
      </w:r>
      <w:r w:rsidR="007826FF" w:rsidRPr="00596407">
        <w:rPr>
          <w:rFonts w:eastAsia="Times New Roman" w:cstheme="minorHAnsi"/>
          <w:i/>
          <w:sz w:val="20"/>
          <w:szCs w:val="20"/>
          <w:lang w:val="hr-HR"/>
        </w:rPr>
        <w:t xml:space="preserve"> pregleda rezultata kontrola i izvještaj prema poreznim ispostavama RH</w:t>
      </w:r>
    </w:p>
    <w:p w:rsidR="00FD38B7" w:rsidRDefault="00FD38B7" w:rsidP="00FD38B7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Testiranje testnim podacima</w:t>
      </w:r>
    </w:p>
    <w:p w:rsidR="00FD38B7" w:rsidRPr="00596407" w:rsidRDefault="00FD38B7" w:rsidP="00FD38B7">
      <w:pPr>
        <w:widowControl w:val="0"/>
        <w:spacing w:after="0" w:line="240" w:lineRule="atLeast"/>
        <w:ind w:left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testiranju implementiranih funkcionalnosti</w:t>
      </w:r>
    </w:p>
    <w:p w:rsidR="006A2294" w:rsidRPr="00596407" w:rsidRDefault="006A2294" w:rsidP="006A2294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826FF" w:rsidRPr="00596407" w:rsidRDefault="007826FF" w:rsidP="007826FF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u w:val="single"/>
          <w:lang w:val="hr-HR"/>
        </w:rPr>
        <w:t xml:space="preserve">VI. faza – </w:t>
      </w:r>
      <w:r w:rsidR="00FD38B7">
        <w:rPr>
          <w:rFonts w:eastAsia="Times New Roman" w:cstheme="minorHAnsi"/>
          <w:i/>
          <w:sz w:val="20"/>
          <w:szCs w:val="20"/>
          <w:u w:val="single"/>
          <w:lang w:val="hr-HR"/>
        </w:rPr>
        <w:t>Završno testiranje i izrada završne dokumentacije</w:t>
      </w:r>
    </w:p>
    <w:p w:rsidR="00FD38B7" w:rsidRDefault="00FD38B7" w:rsidP="00FD38B7">
      <w:pPr>
        <w:keepLines/>
        <w:widowControl w:val="0"/>
        <w:spacing w:before="60" w:after="0" w:line="240" w:lineRule="auto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</w:r>
      <w:r w:rsidRPr="00FD38B7">
        <w:rPr>
          <w:rFonts w:eastAsia="Times New Roman" w:cstheme="minorHAnsi"/>
          <w:i/>
          <w:sz w:val="20"/>
          <w:szCs w:val="20"/>
          <w:lang w:val="hr-HR"/>
        </w:rPr>
        <w:t>Testiranje cijelog sustava</w:t>
      </w:r>
    </w:p>
    <w:p w:rsidR="00FD38B7" w:rsidRDefault="00FD38B7" w:rsidP="00FD38B7">
      <w:pPr>
        <w:keepLines/>
        <w:widowControl w:val="0"/>
        <w:spacing w:before="60" w:after="0" w:line="240" w:lineRule="auto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Izrada uputa za korisnike</w:t>
      </w:r>
    </w:p>
    <w:p w:rsidR="00FD38B7" w:rsidRPr="00596407" w:rsidRDefault="00FD38B7" w:rsidP="00FD38B7">
      <w:pPr>
        <w:keepLines/>
        <w:widowControl w:val="0"/>
        <w:spacing w:before="60" w:after="0" w:line="240" w:lineRule="auto"/>
        <w:ind w:firstLine="720"/>
        <w:rPr>
          <w:rFonts w:eastAsia="Times New Roman" w:cstheme="minorHAnsi"/>
          <w:i/>
          <w:sz w:val="20"/>
          <w:szCs w:val="20"/>
          <w:lang w:val="hr-HR"/>
        </w:rPr>
      </w:pPr>
      <w:r>
        <w:rPr>
          <w:rFonts w:eastAsia="Times New Roman" w:cstheme="minorHAnsi"/>
          <w:i/>
          <w:sz w:val="20"/>
          <w:szCs w:val="20"/>
          <w:lang w:val="hr-HR"/>
        </w:rPr>
        <w:t>Zapisnik o primopredaji sustava</w:t>
      </w:r>
    </w:p>
    <w:p w:rsidR="00771918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C10D9E" w:rsidRDefault="00C10D9E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71918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70" w:name="_Toc373312363"/>
      <w:bookmarkStart w:id="71" w:name="_Toc383204452"/>
      <w:r w:rsidRPr="00596407">
        <w:rPr>
          <w:rFonts w:eastAsia="Times New Roman" w:cstheme="minorHAnsi"/>
          <w:b/>
          <w:sz w:val="24"/>
          <w:szCs w:val="20"/>
          <w:lang w:val="hr-HR"/>
        </w:rPr>
        <w:t>Plan projekta – faze izrade</w:t>
      </w:r>
      <w:bookmarkEnd w:id="70"/>
      <w:bookmarkEnd w:id="71"/>
      <w:r w:rsidRPr="00596407">
        <w:rPr>
          <w:rFonts w:eastAsia="Times New Roman" w:cstheme="minorHAnsi"/>
          <w:b/>
          <w:sz w:val="24"/>
          <w:szCs w:val="20"/>
          <w:lang w:val="hr-HR"/>
        </w:rPr>
        <w:br/>
      </w:r>
    </w:p>
    <w:tbl>
      <w:tblPr>
        <w:tblW w:w="0" w:type="auto"/>
        <w:tblCellSpacing w:w="20" w:type="dxa"/>
        <w:tblInd w:w="25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432"/>
        <w:gridCol w:w="4477"/>
      </w:tblGrid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Aktivnost</w:t>
            </w:r>
          </w:p>
        </w:tc>
        <w:tc>
          <w:tcPr>
            <w:tcW w:w="4417" w:type="dxa"/>
            <w:shd w:val="clear" w:color="auto" w:fill="auto"/>
            <w:vAlign w:val="center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Početak (procjena termina)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03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.-28.03.</w:t>
            </w:r>
            <w:r w:rsidR="00771918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2014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II.</w:t>
            </w:r>
          </w:p>
        </w:tc>
        <w:tc>
          <w:tcPr>
            <w:tcW w:w="4417" w:type="dxa"/>
            <w:shd w:val="clear" w:color="auto" w:fill="auto"/>
          </w:tcPr>
          <w:p w:rsidR="00771918" w:rsidRDefault="00C10D9E" w:rsidP="00C10D9E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31.03.-04.04.2014.</w:t>
            </w:r>
          </w:p>
          <w:p w:rsidR="00C10D9E" w:rsidRPr="00596407" w:rsidRDefault="00C10D9E" w:rsidP="00C10D9E">
            <w:pPr>
              <w:widowControl w:val="0"/>
              <w:spacing w:before="60" w:after="60" w:line="240" w:lineRule="atLeast"/>
              <w:ind w:left="360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III.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07.04.-</w:t>
            </w:r>
            <w:del w:id="72" w:author="Lidija" w:date="2014-04-13T20:17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18</w:delText>
              </w:r>
            </w:del>
            <w:ins w:id="73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30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.04.2014.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IV.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del w:id="74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2</w:delText>
              </w:r>
            </w:del>
            <w:ins w:id="75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  <w:del w:id="76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4</w:delText>
              </w:r>
            </w:del>
            <w:ins w:id="77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5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.-</w:t>
            </w:r>
            <w:del w:id="78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16</w:delText>
              </w:r>
            </w:del>
            <w:ins w:id="79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31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.05.2014.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Faza V.</w:t>
            </w:r>
          </w:p>
        </w:tc>
        <w:tc>
          <w:tcPr>
            <w:tcW w:w="4417" w:type="dxa"/>
            <w:shd w:val="clear" w:color="auto" w:fill="auto"/>
          </w:tcPr>
          <w:p w:rsidR="00C10D9E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del w:id="80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19</w:delText>
              </w:r>
            </w:del>
            <w:ins w:id="81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01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</w:t>
            </w:r>
            <w:del w:id="82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5</w:delText>
              </w:r>
            </w:del>
            <w:ins w:id="83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6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.-</w:t>
            </w:r>
            <w:del w:id="84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06</w:delText>
              </w:r>
            </w:del>
            <w:ins w:id="85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24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.06.2014.</w:t>
            </w:r>
          </w:p>
        </w:tc>
      </w:tr>
      <w:tr w:rsidR="00771918" w:rsidRPr="00596407" w:rsidTr="00596407">
        <w:trPr>
          <w:tblCellSpacing w:w="20" w:type="dxa"/>
        </w:trPr>
        <w:tc>
          <w:tcPr>
            <w:tcW w:w="4372" w:type="dxa"/>
            <w:shd w:val="clear" w:color="auto" w:fill="auto"/>
          </w:tcPr>
          <w:p w:rsidR="00771918" w:rsidRPr="00596407" w:rsidRDefault="00771918" w:rsidP="00771918">
            <w:pPr>
              <w:widowControl w:val="0"/>
              <w:spacing w:before="60" w:after="60" w:line="240" w:lineRule="atLeast"/>
              <w:ind w:left="-108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 Faza VI.</w:t>
            </w:r>
          </w:p>
        </w:tc>
        <w:tc>
          <w:tcPr>
            <w:tcW w:w="4417" w:type="dxa"/>
            <w:shd w:val="clear" w:color="auto" w:fill="auto"/>
          </w:tcPr>
          <w:p w:rsidR="00771918" w:rsidRPr="00596407" w:rsidRDefault="00C10D9E" w:rsidP="00B50744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del w:id="86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09</w:delText>
              </w:r>
            </w:del>
            <w:ins w:id="87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25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.06.-</w:t>
            </w:r>
            <w:del w:id="88" w:author="Lidija" w:date="2014-04-13T20:18:00Z">
              <w:r w:rsidDel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delText>1</w:delText>
              </w:r>
            </w:del>
            <w:r>
              <w:rPr>
                <w:rFonts w:eastAsia="Times New Roman" w:cstheme="minorHAnsi"/>
                <w:sz w:val="20"/>
                <w:szCs w:val="20"/>
                <w:lang w:val="hr-HR"/>
              </w:rPr>
              <w:t>3</w:t>
            </w:r>
            <w:ins w:id="89" w:author="Lidija" w:date="2014-04-13T20:18:00Z">
              <w:r w:rsidR="00B50744">
                <w:rPr>
                  <w:rFonts w:eastAsia="Times New Roman" w:cstheme="minorHAnsi"/>
                  <w:sz w:val="20"/>
                  <w:szCs w:val="20"/>
                  <w:lang w:val="hr-HR"/>
                </w:rPr>
                <w:t>0</w:t>
              </w:r>
            </w:ins>
            <w:r>
              <w:rPr>
                <w:rFonts w:eastAsia="Times New Roman" w:cstheme="minorHAnsi"/>
                <w:sz w:val="20"/>
                <w:szCs w:val="20"/>
                <w:lang w:val="hr-HR"/>
              </w:rPr>
              <w:t>.06.2014.</w:t>
            </w:r>
          </w:p>
        </w:tc>
      </w:tr>
    </w:tbl>
    <w:p w:rsidR="00771918" w:rsidRPr="00596407" w:rsidRDefault="00771918" w:rsidP="00771918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Default="00771918" w:rsidP="007826FF">
      <w:pPr>
        <w:keepLines/>
        <w:widowControl w:val="0"/>
        <w:spacing w:before="60" w:after="120" w:line="240" w:lineRule="atLeast"/>
        <w:rPr>
          <w:ins w:id="90" w:author="Lidija" w:date="2014-04-13T20:18:00Z"/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i/>
          <w:sz w:val="20"/>
          <w:szCs w:val="20"/>
          <w:lang w:val="hr-HR"/>
        </w:rPr>
        <w:t>Detaljan plan razvoja projekta prikazan je u posebnom dolumentu Plan razvoja aplikacija e-Inspektor .</w:t>
      </w:r>
    </w:p>
    <w:p w:rsidR="00B50744" w:rsidRPr="00B50744" w:rsidRDefault="00B50744" w:rsidP="00B50744">
      <w:pPr>
        <w:pStyle w:val="ListParagraph"/>
        <w:keepLines/>
        <w:widowControl w:val="0"/>
        <w:numPr>
          <w:ilvl w:val="0"/>
          <w:numId w:val="30"/>
        </w:numPr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  <w:rPrChange w:id="91" w:author="Lidija" w:date="2014-04-13T20:19:00Z">
            <w:rPr>
              <w:lang w:val="hr-HR"/>
            </w:rPr>
          </w:rPrChange>
        </w:rPr>
        <w:pPrChange w:id="92" w:author="Lidija" w:date="2014-04-13T20:19:00Z">
          <w:pPr>
            <w:keepLines/>
            <w:widowControl w:val="0"/>
            <w:spacing w:before="60" w:after="120" w:line="240" w:lineRule="atLeast"/>
          </w:pPr>
        </w:pPrChange>
      </w:pPr>
      <w:ins w:id="93" w:author="Lidija" w:date="2014-04-13T20:19:00Z">
        <w:r>
          <w:rPr>
            <w:rFonts w:eastAsia="Times New Roman" w:cstheme="minorHAnsi"/>
            <w:i/>
            <w:sz w:val="20"/>
            <w:szCs w:val="20"/>
            <w:lang w:val="hr-HR"/>
          </w:rPr>
          <w:t>Pomak datuma razvoja projekta dogodio se, jer drugi član projekta do sad nije aktivno sudjelovao u razvoju pa se istno ne može očekivati ni u budućnosti</w:t>
        </w:r>
      </w:ins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Default="00771918" w:rsidP="007826FF">
      <w:pPr>
        <w:keepLines/>
        <w:widowControl w:val="0"/>
        <w:spacing w:before="60" w:after="120" w:line="240" w:lineRule="atLeast"/>
        <w:rPr>
          <w:ins w:id="94" w:author="Lidija" w:date="2014-04-13T20:20:00Z"/>
          <w:rFonts w:eastAsia="Times New Roman" w:cstheme="minorHAnsi"/>
          <w:i/>
          <w:sz w:val="20"/>
          <w:szCs w:val="20"/>
          <w:lang w:val="hr-HR"/>
        </w:rPr>
      </w:pPr>
    </w:p>
    <w:p w:rsidR="00B50744" w:rsidRDefault="00B50744" w:rsidP="007826FF">
      <w:pPr>
        <w:keepLines/>
        <w:widowControl w:val="0"/>
        <w:spacing w:before="60" w:after="120" w:line="240" w:lineRule="atLeast"/>
        <w:rPr>
          <w:ins w:id="95" w:author="Lidija" w:date="2014-04-13T20:20:00Z"/>
          <w:rFonts w:eastAsia="Times New Roman" w:cstheme="minorHAnsi"/>
          <w:i/>
          <w:sz w:val="20"/>
          <w:szCs w:val="20"/>
          <w:lang w:val="hr-HR"/>
        </w:rPr>
      </w:pPr>
    </w:p>
    <w:p w:rsidR="00B50744" w:rsidRDefault="00B50744" w:rsidP="007826FF">
      <w:pPr>
        <w:keepLines/>
        <w:widowControl w:val="0"/>
        <w:spacing w:before="60" w:after="120" w:line="240" w:lineRule="atLeast"/>
        <w:rPr>
          <w:ins w:id="96" w:author="Lidija" w:date="2014-04-13T20:20:00Z"/>
          <w:rFonts w:eastAsia="Times New Roman" w:cstheme="minorHAnsi"/>
          <w:i/>
          <w:sz w:val="20"/>
          <w:szCs w:val="20"/>
          <w:lang w:val="hr-HR"/>
        </w:rPr>
      </w:pPr>
    </w:p>
    <w:p w:rsidR="00B50744" w:rsidRDefault="00B50744" w:rsidP="007826FF">
      <w:pPr>
        <w:keepLines/>
        <w:widowControl w:val="0"/>
        <w:spacing w:before="60" w:after="120" w:line="240" w:lineRule="atLeast"/>
        <w:rPr>
          <w:ins w:id="97" w:author="Lidija" w:date="2014-04-13T20:20:00Z"/>
          <w:rFonts w:eastAsia="Times New Roman" w:cstheme="minorHAnsi"/>
          <w:i/>
          <w:sz w:val="20"/>
          <w:szCs w:val="20"/>
          <w:lang w:val="hr-HR"/>
        </w:rPr>
      </w:pPr>
    </w:p>
    <w:p w:rsidR="00B50744" w:rsidRDefault="00B50744" w:rsidP="007826FF">
      <w:pPr>
        <w:keepLines/>
        <w:widowControl w:val="0"/>
        <w:spacing w:before="60" w:after="120" w:line="240" w:lineRule="atLeast"/>
        <w:rPr>
          <w:ins w:id="98" w:author="Lidija" w:date="2014-04-13T20:20:00Z"/>
          <w:rFonts w:eastAsia="Times New Roman" w:cstheme="minorHAnsi"/>
          <w:i/>
          <w:sz w:val="20"/>
          <w:szCs w:val="20"/>
          <w:lang w:val="hr-HR"/>
        </w:rPr>
      </w:pPr>
    </w:p>
    <w:p w:rsidR="00B50744" w:rsidRPr="00596407" w:rsidRDefault="00B50744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530817" w:rsidRPr="00596407" w:rsidRDefault="00530817" w:rsidP="00530817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9" w:name="_Toc373312364"/>
      <w:bookmarkStart w:id="100" w:name="_Toc383204453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Ključne točke</w:t>
      </w:r>
      <w:bookmarkEnd w:id="99"/>
      <w:bookmarkEnd w:id="100"/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 okviru poslova izgradnje sustava e-Inspektor potrebno je, uz suradnju projektnog tima  obaviti detaljnu analizu poslovnih procesa, modela podataka i poslovne logike, te utvrditi sve funkcije sustava koristeći pri tom saznanja i dokumentaciju dobivenu zajedničkim analizama.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Predviđaju se sljedeće aktivnosti: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6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Analiza poslovnih procesa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use case modela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Analiza i dizajn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kreiranje dizajna sustava</w:t>
      </w:r>
    </w:p>
    <w:p w:rsidR="00530817" w:rsidRPr="00596407" w:rsidRDefault="00530817" w:rsidP="00530817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 xml:space="preserve">Implementacija </w:t>
      </w:r>
      <w:r w:rsidRPr="00596407">
        <w:rPr>
          <w:rFonts w:eastAsia="Times New Roman" w:cstheme="minorHAnsi"/>
          <w:bCs/>
          <w:sz w:val="20"/>
          <w:szCs w:val="20"/>
          <w:lang w:val="hr-HR"/>
        </w:rPr>
        <w:tab/>
        <w:t>– realiziranje izvršnog oblika sustava, izrada programa</w:t>
      </w:r>
    </w:p>
    <w:p w:rsidR="001E6E6D" w:rsidRDefault="001E6E6D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Testiranje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</w:r>
      <w:r w:rsidR="00530817" w:rsidRPr="001E6E6D">
        <w:rPr>
          <w:rFonts w:eastAsia="Times New Roman" w:cstheme="minorHAnsi"/>
          <w:bCs/>
          <w:sz w:val="20"/>
          <w:szCs w:val="20"/>
          <w:lang w:val="hr-HR"/>
        </w:rPr>
        <w:t>– jedinično i integralno testiranje, verifikacija i validacija sustava</w:t>
      </w:r>
    </w:p>
    <w:p w:rsidR="00530817" w:rsidRPr="001E6E6D" w:rsidRDefault="00530817" w:rsidP="001E6E6D">
      <w:pPr>
        <w:widowControl w:val="0"/>
        <w:numPr>
          <w:ilvl w:val="0"/>
          <w:numId w:val="17"/>
        </w:numPr>
        <w:spacing w:after="0" w:line="240" w:lineRule="auto"/>
        <w:rPr>
          <w:rFonts w:eastAsia="Times New Roman" w:cstheme="minorHAnsi"/>
          <w:bCs/>
          <w:sz w:val="20"/>
          <w:szCs w:val="20"/>
          <w:lang w:val="hr-HR"/>
        </w:rPr>
      </w:pPr>
      <w:r w:rsidRPr="001E6E6D">
        <w:rPr>
          <w:rFonts w:eastAsia="Times New Roman" w:cstheme="minorHAnsi"/>
          <w:bCs/>
          <w:sz w:val="20"/>
          <w:szCs w:val="20"/>
          <w:lang w:val="hr-HR"/>
        </w:rPr>
        <w:t xml:space="preserve">Produkcija </w:t>
      </w:r>
      <w:r w:rsidRPr="001E6E6D">
        <w:rPr>
          <w:rFonts w:eastAsia="Times New Roman" w:cstheme="minorHAnsi"/>
          <w:bCs/>
          <w:sz w:val="20"/>
          <w:szCs w:val="20"/>
          <w:lang w:val="hr-HR"/>
        </w:rPr>
        <w:tab/>
        <w:t>– uvođenje aplikacije u rad, prezentacija,   izrada korisničkih uputa, obuka korisnika</w:t>
      </w:r>
    </w:p>
    <w:p w:rsidR="00530817" w:rsidRPr="0059640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Default="00530817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Ključne isporuke su:</w:t>
      </w:r>
    </w:p>
    <w:p w:rsidR="001E6E6D" w:rsidRPr="00596407" w:rsidRDefault="001E6E6D" w:rsidP="00530817">
      <w:pPr>
        <w:widowControl w:val="0"/>
        <w:spacing w:after="0" w:line="240" w:lineRule="atLeast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Specifikacija korisničkog zahtjeva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UC model i UC specifikacije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Software Architecture dokument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razvojno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Uspostavljeno testno i produkcijsko okruženje</w:t>
      </w:r>
    </w:p>
    <w:p w:rsidR="00530817" w:rsidRPr="00596407" w:rsidRDefault="00530817" w:rsidP="00530817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  <w:r w:rsidRPr="00596407">
        <w:rPr>
          <w:rFonts w:eastAsia="Times New Roman" w:cstheme="minorHAnsi"/>
          <w:bCs/>
          <w:sz w:val="20"/>
          <w:szCs w:val="20"/>
          <w:lang w:val="hr-HR"/>
        </w:rPr>
        <w:t>Korisničke upute</w:t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1E6E6D" w:rsidRPr="00596407" w:rsidRDefault="001E6E6D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DA1D15" w:rsidRPr="00596407" w:rsidRDefault="00DA1D15" w:rsidP="00DA1D1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01" w:name="_Toc373312365"/>
      <w:bookmarkStart w:id="102" w:name="_Toc383204454"/>
      <w:r w:rsidRPr="00596407">
        <w:rPr>
          <w:rFonts w:eastAsia="Times New Roman" w:cstheme="minorHAnsi"/>
          <w:b/>
          <w:sz w:val="24"/>
          <w:szCs w:val="20"/>
          <w:lang w:val="hr-HR"/>
        </w:rPr>
        <w:t>Interakcija s drugim sustavima</w:t>
      </w:r>
      <w:bookmarkEnd w:id="101"/>
      <w:bookmarkEnd w:id="102"/>
    </w:p>
    <w:p w:rsidR="00DA1D15" w:rsidRPr="00596407" w:rsidRDefault="00DA1D15" w:rsidP="00DA1D15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Sustav e-inspektor će se povezivati s</w:t>
      </w:r>
      <w:r w:rsidR="00FF14FF" w:rsidRPr="00596407">
        <w:rPr>
          <w:rFonts w:eastAsia="Times New Roman" w:cstheme="minorHAnsi"/>
          <w:sz w:val="20"/>
          <w:szCs w:val="20"/>
          <w:lang w:val="hr-HR"/>
        </w:rPr>
        <w:t>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slijedećim vanjskim sustavima:</w:t>
      </w:r>
    </w:p>
    <w:p w:rsidR="001E6E6D" w:rsidRPr="00596407" w:rsidRDefault="001E6E6D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DA1D15" w:rsidRPr="00596407" w:rsidTr="00596407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DA1D15" w:rsidRPr="00596407" w:rsidRDefault="00DA1D15" w:rsidP="00DA1D15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Interakcije</w:t>
            </w:r>
          </w:p>
        </w:tc>
      </w:tr>
      <w:tr w:rsidR="00DA1D15" w:rsidRPr="00596407" w:rsidTr="00596407">
        <w:tc>
          <w:tcPr>
            <w:tcW w:w="1951" w:type="dxa"/>
          </w:tcPr>
          <w:p w:rsidR="00DA1D15" w:rsidRPr="00596407" w:rsidRDefault="0076005C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V</w:t>
            </w:r>
            <w:r w:rsidR="00DA1D15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IES</w:t>
            </w:r>
          </w:p>
        </w:tc>
        <w:tc>
          <w:tcPr>
            <w:tcW w:w="7670" w:type="dxa"/>
          </w:tcPr>
          <w:p w:rsidR="00DA1D15" w:rsidRPr="00596407" w:rsidRDefault="00DA1D15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Od EU će se zaprimati: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br/>
              <w:t xml:space="preserve">- </w:t>
            </w:r>
            <w:r w:rsidR="0076005C">
              <w:rPr>
                <w:rFonts w:eastAsia="Times New Roman" w:cstheme="minorHAnsi"/>
                <w:sz w:val="20"/>
                <w:szCs w:val="20"/>
                <w:lang w:val="hr-HR"/>
              </w:rPr>
              <w:t>V</w:t>
            </w:r>
            <w:r w:rsidRPr="00596407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IES podatke za stjecanja</w:t>
            </w:r>
          </w:p>
          <w:p w:rsidR="00DA1D15" w:rsidRPr="00596407" w:rsidRDefault="0076005C" w:rsidP="00DA1D15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-V</w:t>
            </w:r>
            <w:r w:rsidR="00DA1D15" w:rsidRPr="00596407">
              <w:rPr>
                <w:rFonts w:eastAsia="Times New Roman" w:cstheme="minorHAnsi"/>
                <w:i/>
                <w:sz w:val="20"/>
                <w:szCs w:val="20"/>
                <w:lang w:val="hr-HR"/>
              </w:rPr>
              <w:t>IES podatke za isporuke</w:t>
            </w:r>
          </w:p>
        </w:tc>
      </w:tr>
    </w:tbl>
    <w:p w:rsidR="00DA1D15" w:rsidRDefault="00DA1D15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>Shema povezivanja:</w:t>
      </w:r>
    </w:p>
    <w:p w:rsidR="00FF1043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F1043" w:rsidRPr="00596407" w:rsidRDefault="00FF1043" w:rsidP="00DA1D15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A1D15" w:rsidRPr="00596407" w:rsidRDefault="00DE02A8" w:rsidP="00A1082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sz w:val="20"/>
          <w:szCs w:val="20"/>
          <w:lang w:val="hr-H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4215669</wp:posOffset>
                </wp:positionH>
                <wp:positionV relativeFrom="paragraph">
                  <wp:posOffset>377921</wp:posOffset>
                </wp:positionV>
                <wp:extent cx="491706" cy="232913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A" w:rsidRPr="00DE02A8" w:rsidRDefault="00B87ABA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1.95pt;margin-top:29.75pt;width:38.7pt;height:18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" fillcolor="white [3201]" stroked="f" strokeweight=".5pt">
                <v:textbox>
                  <w:txbxContent>
                    <w:p w:rsidR="00B87ABA" w:rsidRPr="00DE02A8" w:rsidRDefault="00B87ABA">
                      <w:pPr>
                        <w:rPr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VIES</w:t>
                      </w:r>
                    </w:p>
                  </w:txbxContent>
                </v:textbox>
              </v:shape>
            </w:pict>
          </mc:Fallback>
        </mc:AlternateContent>
      </w:r>
      <w:r w:rsidR="00A10822" w:rsidRPr="00596407">
        <w:rPr>
          <w:rFonts w:cstheme="minorHAnsi"/>
          <w:noProof/>
        </w:rPr>
        <w:drawing>
          <wp:inline distT="0" distB="0" distL="0" distR="0" wp14:anchorId="4223E5FC" wp14:editId="763AD4E7">
            <wp:extent cx="4062141" cy="2518913"/>
            <wp:effectExtent l="19050" t="19050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3" cy="2528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D15" w:rsidRPr="00596407" w:rsidRDefault="00DA1D15" w:rsidP="00DA1D15">
      <w:pPr>
        <w:widowControl w:val="0"/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val="hr-HR"/>
        </w:rPr>
      </w:pPr>
    </w:p>
    <w:p w:rsidR="00FF14FF" w:rsidRPr="00596407" w:rsidRDefault="00FF14FF" w:rsidP="00FF14FF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03" w:name="_Toc373312366"/>
      <w:bookmarkStart w:id="104" w:name="_Toc383204455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Upravljanje projektom</w:t>
      </w:r>
      <w:bookmarkEnd w:id="103"/>
      <w:bookmarkEnd w:id="104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05" w:name="_Toc164221301"/>
      <w:bookmarkStart w:id="106" w:name="_Toc373312367"/>
    </w:p>
    <w:p w:rsidR="00FF14FF" w:rsidRPr="00596407" w:rsidRDefault="00FF14FF" w:rsidP="00FF14F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07" w:name="_Toc383204456"/>
      <w:r w:rsidRPr="00596407">
        <w:rPr>
          <w:rFonts w:eastAsia="Times New Roman" w:cstheme="minorHAnsi"/>
          <w:b/>
          <w:sz w:val="24"/>
          <w:szCs w:val="20"/>
          <w:lang w:val="hr-HR"/>
        </w:rPr>
        <w:t>Organizacija projekta</w:t>
      </w:r>
      <w:bookmarkEnd w:id="105"/>
      <w:bookmarkEnd w:id="106"/>
      <w:bookmarkEnd w:id="107"/>
    </w:p>
    <w:p w:rsidR="00180EA2" w:rsidRPr="00596407" w:rsidRDefault="00180EA2" w:rsidP="00180EA2">
      <w:pPr>
        <w:pStyle w:val="ListParagraph"/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771918" w:rsidRPr="00596407" w:rsidRDefault="00FF1043" w:rsidP="00530817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6ECA6" wp14:editId="4FD17864">
                <wp:simplePos x="0" y="0"/>
                <wp:positionH relativeFrom="column">
                  <wp:posOffset>1817526</wp:posOffset>
                </wp:positionH>
                <wp:positionV relativeFrom="paragraph">
                  <wp:posOffset>1329498</wp:posOffset>
                </wp:positionV>
                <wp:extent cx="2872272" cy="24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272" cy="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04.7pt" to="369.2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1EFA5" wp14:editId="5D5373BE">
                <wp:simplePos x="0" y="0"/>
                <wp:positionH relativeFrom="column">
                  <wp:posOffset>4689475</wp:posOffset>
                </wp:positionH>
                <wp:positionV relativeFrom="paragraph">
                  <wp:posOffset>1087755</wp:posOffset>
                </wp:positionV>
                <wp:extent cx="0" cy="2413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85.65pt" to="369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k1vwEAAM4DAAAOAAAAZHJzL2Uyb0RvYy54bWysU8GO0zAQvSPxD5bvNGlB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C21F4" wp14:editId="4BFF76FD">
                <wp:simplePos x="0" y="0"/>
                <wp:positionH relativeFrom="column">
                  <wp:posOffset>1816735</wp:posOffset>
                </wp:positionH>
                <wp:positionV relativeFrom="paragraph">
                  <wp:posOffset>1087120</wp:posOffset>
                </wp:positionV>
                <wp:extent cx="0" cy="241935"/>
                <wp:effectExtent l="0" t="0" r="1905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85.6pt" to="143.0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" strokecolor="#4579b8 [3044]"/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B096" wp14:editId="57773AD0">
                <wp:simplePos x="0" y="0"/>
                <wp:positionH relativeFrom="column">
                  <wp:posOffset>1057910</wp:posOffset>
                </wp:positionH>
                <wp:positionV relativeFrom="paragraph">
                  <wp:posOffset>131445</wp:posOffset>
                </wp:positionV>
                <wp:extent cx="1449070" cy="965200"/>
                <wp:effectExtent l="57150" t="38100" r="74930" b="1016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A" w:rsidRPr="004252D6" w:rsidRDefault="00B87ABA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PURH</w:t>
                            </w:r>
                          </w:p>
                          <w:p w:rsidR="00B87ABA" w:rsidRPr="004252D6" w:rsidRDefault="00B87ABA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Vlasnik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83.3pt;margin-top:10.35pt;width:114.1pt;height:7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87ABA" w:rsidRPr="004252D6" w:rsidRDefault="00B87ABA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PURH</w:t>
                      </w:r>
                    </w:p>
                    <w:p w:rsidR="00B87ABA" w:rsidRPr="004252D6" w:rsidRDefault="00B87ABA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Vlasnik projekta</w:t>
                      </w:r>
                    </w:p>
                  </w:txbxContent>
                </v:textbox>
              </v:roundrect>
            </w:pict>
          </mc:Fallback>
        </mc:AlternateContent>
      </w:r>
      <w:r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832FA" wp14:editId="7F686C7F">
                <wp:simplePos x="0" y="0"/>
                <wp:positionH relativeFrom="column">
                  <wp:posOffset>3877945</wp:posOffset>
                </wp:positionH>
                <wp:positionV relativeFrom="paragraph">
                  <wp:posOffset>131445</wp:posOffset>
                </wp:positionV>
                <wp:extent cx="1560830" cy="956945"/>
                <wp:effectExtent l="57150" t="38100" r="77470" b="908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569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A" w:rsidRDefault="00B87ABA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252D6">
                              <w:rPr>
                                <w:sz w:val="20"/>
                                <w:szCs w:val="20"/>
                                <w:lang w:val="hr-HR"/>
                              </w:rPr>
                              <w:t>NADZOR PROJEKTA</w:t>
                            </w:r>
                          </w:p>
                          <w:p w:rsidR="00B87ABA" w:rsidRDefault="00B87ABA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B87ABA" w:rsidRDefault="00B87ABA" w:rsidP="004252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Prof. dr. sc.</w:t>
                            </w:r>
                            <w:r w:rsidRPr="00180EA2">
                              <w:rPr>
                                <w:sz w:val="20"/>
                                <w:szCs w:val="20"/>
                                <w:lang w:val="hr-HR"/>
                              </w:rPr>
                              <w:t xml:space="preserve"> </w:t>
                            </w: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Strahonja Vjeran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305.35pt;margin-top:10.35pt;width:122.9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87ABA" w:rsidRDefault="00B87ABA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4252D6">
                        <w:rPr>
                          <w:sz w:val="20"/>
                          <w:szCs w:val="20"/>
                          <w:lang w:val="hr-HR"/>
                        </w:rPr>
                        <w:t>NADZOR PROJEKTA</w:t>
                      </w:r>
                    </w:p>
                    <w:p w:rsidR="00B87ABA" w:rsidRDefault="00B87ABA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B87ABA" w:rsidRDefault="00B87ABA" w:rsidP="004252D6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Prof. dr. sc.</w:t>
                      </w:r>
                      <w:r w:rsidRPr="00180EA2">
                        <w:rPr>
                          <w:sz w:val="20"/>
                          <w:szCs w:val="20"/>
                          <w:lang w:val="hr-HR"/>
                        </w:rPr>
                        <w:t xml:space="preserve"> </w:t>
                      </w: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Strahonja Vjeran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172F82" wp14:editId="6886734D">
                <wp:simplePos x="0" y="0"/>
                <wp:positionH relativeFrom="column">
                  <wp:posOffset>3232258</wp:posOffset>
                </wp:positionH>
                <wp:positionV relativeFrom="paragraph">
                  <wp:posOffset>1329498</wp:posOffset>
                </wp:positionV>
                <wp:extent cx="0" cy="207274"/>
                <wp:effectExtent l="0" t="0" r="1905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04.7pt" to="254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25274" wp14:editId="3921DAD2">
                <wp:simplePos x="0" y="0"/>
                <wp:positionH relativeFrom="column">
                  <wp:posOffset>1929130</wp:posOffset>
                </wp:positionH>
                <wp:positionV relativeFrom="paragraph">
                  <wp:posOffset>3762375</wp:posOffset>
                </wp:positionV>
                <wp:extent cx="34290" cy="1656080"/>
                <wp:effectExtent l="0" t="0" r="2286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96.2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" strokecolor="#4579b8 [3044]"/>
            </w:pict>
          </mc:Fallback>
        </mc:AlternateContent>
      </w:r>
      <w:r w:rsidR="00C9385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48A58" wp14:editId="0ECC4CEE">
                <wp:simplePos x="0" y="0"/>
                <wp:positionH relativeFrom="column">
                  <wp:posOffset>1877060</wp:posOffset>
                </wp:positionH>
                <wp:positionV relativeFrom="paragraph">
                  <wp:posOffset>3762375</wp:posOffset>
                </wp:positionV>
                <wp:extent cx="0" cy="1103630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pt,296.25pt" to="147.8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FFCB5" wp14:editId="507E9913">
                <wp:simplePos x="0" y="0"/>
                <wp:positionH relativeFrom="column">
                  <wp:posOffset>2239645</wp:posOffset>
                </wp:positionH>
                <wp:positionV relativeFrom="paragraph">
                  <wp:posOffset>3762375</wp:posOffset>
                </wp:positionV>
                <wp:extent cx="0" cy="1216025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296.25pt" to="176.3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34845" wp14:editId="15B834CB">
                <wp:simplePos x="0" y="0"/>
                <wp:positionH relativeFrom="column">
                  <wp:posOffset>2240220</wp:posOffset>
                </wp:positionH>
                <wp:positionV relativeFrom="paragraph">
                  <wp:posOffset>4978712</wp:posOffset>
                </wp:positionV>
                <wp:extent cx="232913" cy="0"/>
                <wp:effectExtent l="0" t="0" r="152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92pt" to="194.7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nTuAEAAMQDAAAOAAAAZHJzL2Uyb0RvYy54bWysU8GOEzEMvSPxD1HudDqthNh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E0C49" wp14:editId="39BA43BB">
                <wp:simplePos x="0" y="0"/>
                <wp:positionH relativeFrom="column">
                  <wp:posOffset>2317858</wp:posOffset>
                </wp:positionH>
                <wp:positionV relativeFrom="paragraph">
                  <wp:posOffset>3762387</wp:posOffset>
                </wp:positionV>
                <wp:extent cx="0" cy="534084"/>
                <wp:effectExtent l="0" t="0" r="19050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5pt,296.25pt" to="182.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53666" wp14:editId="5DC4BC3F">
                <wp:simplePos x="0" y="0"/>
                <wp:positionH relativeFrom="column">
                  <wp:posOffset>2317858</wp:posOffset>
                </wp:positionH>
                <wp:positionV relativeFrom="paragraph">
                  <wp:posOffset>4297057</wp:posOffset>
                </wp:positionV>
                <wp:extent cx="155275" cy="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38.35pt" to="194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6AAE1" wp14:editId="66866C74">
                <wp:simplePos x="0" y="0"/>
                <wp:positionH relativeFrom="column">
                  <wp:posOffset>1688130</wp:posOffset>
                </wp:positionH>
                <wp:positionV relativeFrom="paragraph">
                  <wp:posOffset>6013462</wp:posOffset>
                </wp:positionV>
                <wp:extent cx="369869" cy="0"/>
                <wp:effectExtent l="0" t="0" r="114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73.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B7B80" wp14:editId="43BDC3C7">
                <wp:simplePos x="0" y="0"/>
                <wp:positionH relativeFrom="column">
                  <wp:posOffset>1989084</wp:posOffset>
                </wp:positionH>
                <wp:positionV relativeFrom="paragraph">
                  <wp:posOffset>3762375</wp:posOffset>
                </wp:positionV>
                <wp:extent cx="68329" cy="2251075"/>
                <wp:effectExtent l="0" t="0" r="2730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9" cy="22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296.25pt" to="16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80CF" wp14:editId="14B66509">
                <wp:simplePos x="0" y="0"/>
                <wp:positionH relativeFrom="column">
                  <wp:posOffset>1688130</wp:posOffset>
                </wp:positionH>
                <wp:positionV relativeFrom="paragraph">
                  <wp:posOffset>5418467</wp:posOffset>
                </wp:positionV>
                <wp:extent cx="275829" cy="0"/>
                <wp:effectExtent l="0" t="0" r="101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426.65pt" to="154.6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4EC9F6" wp14:editId="4DA6A4FA">
                <wp:simplePos x="0" y="0"/>
                <wp:positionH relativeFrom="column">
                  <wp:posOffset>1662250</wp:posOffset>
                </wp:positionH>
                <wp:positionV relativeFrom="paragraph">
                  <wp:posOffset>4866017</wp:posOffset>
                </wp:positionV>
                <wp:extent cx="215661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83.15pt" to="147.9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13F705" wp14:editId="51F83961">
                <wp:simplePos x="0" y="0"/>
                <wp:positionH relativeFrom="column">
                  <wp:posOffset>1826152</wp:posOffset>
                </wp:positionH>
                <wp:positionV relativeFrom="paragraph">
                  <wp:posOffset>3762387</wp:posOffset>
                </wp:positionV>
                <wp:extent cx="0" cy="534838"/>
                <wp:effectExtent l="0" t="0" r="19050" b="177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96.25pt" to="143.8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E31C7" wp14:editId="2D887C95">
                <wp:simplePos x="0" y="0"/>
                <wp:positionH relativeFrom="column">
                  <wp:posOffset>1688130</wp:posOffset>
                </wp:positionH>
                <wp:positionV relativeFrom="paragraph">
                  <wp:posOffset>4297225</wp:posOffset>
                </wp:positionV>
                <wp:extent cx="138022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38.35pt" to="143.75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01913" wp14:editId="326EC98A">
                <wp:simplePos x="0" y="0"/>
                <wp:positionH relativeFrom="column">
                  <wp:posOffset>3232258</wp:posOffset>
                </wp:positionH>
                <wp:positionV relativeFrom="paragraph">
                  <wp:posOffset>2451172</wp:posOffset>
                </wp:positionV>
                <wp:extent cx="0" cy="207034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193pt" to="254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KmtgEAAMQDAAAOAAAAZHJzL2Uyb0RvYy54bWysU8tu2zAQvBfIPxC815Kdoi0Eyzk4aC5F&#10;azTNBzDU0iLAF5asJf99l5SsBGmBokEuFJfcmd0ZrrY3ozXsBBi1dy1fr2rOwEnfaXds+cPPL+8/&#10;cx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69297" wp14:editId="4BA2946E">
                <wp:simplePos x="0" y="0"/>
                <wp:positionH relativeFrom="column">
                  <wp:posOffset>5029092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09.3pt" to="396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7JtQ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5172E" wp14:editId="24F703AC">
                <wp:simplePos x="0" y="0"/>
                <wp:positionH relativeFrom="column">
                  <wp:posOffset>1826152</wp:posOffset>
                </wp:positionH>
                <wp:positionV relativeFrom="paragraph">
                  <wp:posOffset>2658206</wp:posOffset>
                </wp:positionV>
                <wp:extent cx="0" cy="189781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09.3pt" to="143.8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4ADA9" wp14:editId="5296ED82">
                <wp:simplePos x="0" y="0"/>
                <wp:positionH relativeFrom="column">
                  <wp:posOffset>1826152</wp:posOffset>
                </wp:positionH>
                <wp:positionV relativeFrom="paragraph">
                  <wp:posOffset>2657834</wp:posOffset>
                </wp:positionV>
                <wp:extent cx="3203048" cy="1"/>
                <wp:effectExtent l="0" t="0" r="165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304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209.3pt" to="396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" strokecolor="#4579b8 [3044]"/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26826" wp14:editId="5A023E10">
                <wp:simplePos x="0" y="0"/>
                <wp:positionH relativeFrom="column">
                  <wp:posOffset>4257675</wp:posOffset>
                </wp:positionH>
                <wp:positionV relativeFrom="paragraph">
                  <wp:posOffset>2848610</wp:posOffset>
                </wp:positionV>
                <wp:extent cx="1319530" cy="1940560"/>
                <wp:effectExtent l="57150" t="38100" r="71120" b="977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9405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BACC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BACC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Default="00B87ABA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KONZULTANTI</w:t>
                            </w:r>
                          </w:p>
                          <w:p w:rsidR="00B87ABA" w:rsidRDefault="00B87ABA" w:rsidP="00AD2E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FOI</w:t>
                            </w:r>
                          </w:p>
                          <w:p w:rsidR="00B87ABA" w:rsidRPr="00180EA2" w:rsidRDefault="00B87ABA" w:rsidP="00180E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hr-HR"/>
                              </w:rPr>
                            </w:pPr>
                            <w:r w:rsidRPr="00180EA2">
                              <w:rPr>
                                <w:sz w:val="16"/>
                                <w:szCs w:val="16"/>
                                <w:lang w:val="hr-HR"/>
                              </w:rPr>
                              <w:t>Švogor Ivan, mag. inf.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35.25pt;margin-top:224.3pt;width:103.9pt;height:1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" fillcolor="#9eeaff" strokecolor="#46aac5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87ABA" w:rsidRDefault="00B87ABA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KONZULTANTI</w:t>
                      </w:r>
                    </w:p>
                    <w:p w:rsidR="00B87ABA" w:rsidRDefault="00B87ABA" w:rsidP="00AD2E59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FOI</w:t>
                      </w:r>
                    </w:p>
                    <w:p w:rsidR="00B87ABA" w:rsidRPr="00180EA2" w:rsidRDefault="00B87ABA" w:rsidP="00180EA2">
                      <w:pPr>
                        <w:jc w:val="center"/>
                        <w:rPr>
                          <w:sz w:val="16"/>
                          <w:szCs w:val="16"/>
                          <w:lang w:val="hr-HR"/>
                        </w:rPr>
                      </w:pPr>
                      <w:r w:rsidRPr="00180EA2">
                        <w:rPr>
                          <w:sz w:val="16"/>
                          <w:szCs w:val="16"/>
                          <w:lang w:val="hr-HR"/>
                        </w:rPr>
                        <w:t>Švogor Ivan, mag. inf.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3D7DD" wp14:editId="4B4D00EB">
                <wp:simplePos x="0" y="0"/>
                <wp:positionH relativeFrom="column">
                  <wp:posOffset>1218565</wp:posOffset>
                </wp:positionH>
                <wp:positionV relativeFrom="paragraph">
                  <wp:posOffset>2849880</wp:posOffset>
                </wp:positionV>
                <wp:extent cx="1371600" cy="914400"/>
                <wp:effectExtent l="57150" t="38100" r="7620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PROJEKTNI TIM</w:t>
                            </w:r>
                          </w:p>
                          <w:p w:rsidR="00B87ABA" w:rsidRDefault="00B87ABA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  <w:p w:rsidR="00B87ABA" w:rsidRPr="00204B15" w:rsidRDefault="00B87ABA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del w:id="108" w:author="Lidija" w:date="2014-04-13T20:20:00Z">
                              <w:r w:rsidDel="00B50744">
                                <w:rPr>
                                  <w:sz w:val="20"/>
                                  <w:szCs w:val="20"/>
                                  <w:lang w:val="hr-HR"/>
                                </w:rPr>
                                <w:delText>Nikola Maras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95.95pt;margin-top:224.4pt;width:108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PROJEKTNI TIM</w:t>
                      </w:r>
                    </w:p>
                    <w:p w:rsidR="00B87ABA" w:rsidRDefault="00B87ABA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  <w:p w:rsidR="00B87ABA" w:rsidRPr="00204B15" w:rsidRDefault="00B87ABA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del w:id="109" w:author="Lidija" w:date="2014-04-13T20:20:00Z">
                        <w:r w:rsidDel="00B50744">
                          <w:rPr>
                            <w:sz w:val="20"/>
                            <w:szCs w:val="20"/>
                            <w:lang w:val="hr-HR"/>
                          </w:rPr>
                          <w:delText>Nikola Maras</w:delText>
                        </w:r>
                      </w:del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903B9" wp14:editId="1480AD92">
                <wp:simplePos x="0" y="0"/>
                <wp:positionH relativeFrom="column">
                  <wp:posOffset>2469515</wp:posOffset>
                </wp:positionH>
                <wp:positionV relativeFrom="paragraph">
                  <wp:posOffset>4138295</wp:posOffset>
                </wp:positionV>
                <wp:extent cx="1371600" cy="396240"/>
                <wp:effectExtent l="57150" t="38100" r="76200" b="990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Testni 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1" style="position:absolute;margin-left:194.45pt;margin-top:325.85pt;width:108pt;height:31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GE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X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z5O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Testni tim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F79F4" wp14:editId="46465D28">
                <wp:simplePos x="0" y="0"/>
                <wp:positionH relativeFrom="column">
                  <wp:posOffset>312420</wp:posOffset>
                </wp:positionH>
                <wp:positionV relativeFrom="paragraph">
                  <wp:posOffset>5250180</wp:posOffset>
                </wp:positionV>
                <wp:extent cx="1371600" cy="396240"/>
                <wp:effectExtent l="57150" t="38100" r="76200" b="990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IT arhitekti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4.6pt;margin-top:413.4pt;width:108pt;height:3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IT arhitekti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A75E" wp14:editId="40D180D6">
                <wp:simplePos x="0" y="0"/>
                <wp:positionH relativeFrom="column">
                  <wp:posOffset>335915</wp:posOffset>
                </wp:positionH>
                <wp:positionV relativeFrom="paragraph">
                  <wp:posOffset>5843270</wp:posOffset>
                </wp:positionV>
                <wp:extent cx="1371600" cy="396240"/>
                <wp:effectExtent l="57150" t="38100" r="76200" b="990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Developeri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26.45pt;margin-top:460.1pt;width:108pt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Developeri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87AB8" wp14:editId="3798AAAE">
                <wp:simplePos x="0" y="0"/>
                <wp:positionH relativeFrom="column">
                  <wp:posOffset>315595</wp:posOffset>
                </wp:positionH>
                <wp:positionV relativeFrom="paragraph">
                  <wp:posOffset>4099560</wp:posOffset>
                </wp:positionV>
                <wp:extent cx="1371600" cy="396240"/>
                <wp:effectExtent l="57150" t="38100" r="76200" b="990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Poslovni analitičari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24.85pt;margin-top:322.8pt;width:108pt;height:3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Poslovni analitičari</w:t>
                      </w:r>
                    </w:p>
                  </w:txbxContent>
                </v:textbox>
              </v:roundrect>
            </w:pict>
          </mc:Fallback>
        </mc:AlternateContent>
      </w:r>
      <w:r w:rsidR="00592913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893C6" wp14:editId="6DAA0677">
                <wp:simplePos x="0" y="0"/>
                <wp:positionH relativeFrom="column">
                  <wp:posOffset>287020</wp:posOffset>
                </wp:positionH>
                <wp:positionV relativeFrom="paragraph">
                  <wp:posOffset>4664075</wp:posOffset>
                </wp:positionV>
                <wp:extent cx="1371600" cy="396240"/>
                <wp:effectExtent l="57150" t="38100" r="76200" b="990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DB administratori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22.6pt;margin-top:367.25pt;width:108pt;height:3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DB administratori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70708" wp14:editId="246584DE">
                <wp:simplePos x="0" y="0"/>
                <wp:positionH relativeFrom="column">
                  <wp:posOffset>2507615</wp:posOffset>
                </wp:positionH>
                <wp:positionV relativeFrom="paragraph">
                  <wp:posOffset>1537335</wp:posOffset>
                </wp:positionV>
                <wp:extent cx="1371600" cy="91440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BA" w:rsidRPr="00204B15" w:rsidRDefault="00B87ABA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VOĐENJE PROJEKTA</w:t>
                            </w:r>
                          </w:p>
                          <w:p w:rsidR="00B87ABA" w:rsidRPr="00204B15" w:rsidRDefault="00B87ABA" w:rsidP="00204B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204B15">
                              <w:rPr>
                                <w:sz w:val="20"/>
                                <w:szCs w:val="20"/>
                                <w:lang w:val="hr-HR"/>
                              </w:rPr>
                              <w:t>Lidija Lastavec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6" style="position:absolute;margin-left:197.45pt;margin-top:121.05pt;width:108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VOĐENJE PROJEKTA</w:t>
                      </w:r>
                    </w:p>
                    <w:p w:rsidR="00B87ABA" w:rsidRPr="00204B15" w:rsidRDefault="00B87ABA" w:rsidP="00204B15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 w:rsidRPr="00204B15">
                        <w:rPr>
                          <w:sz w:val="20"/>
                          <w:szCs w:val="20"/>
                          <w:lang w:val="hr-HR"/>
                        </w:rPr>
                        <w:t>Lidija Lastavec</w:t>
                      </w:r>
                    </w:p>
                  </w:txbxContent>
                </v:textbox>
              </v:roundrect>
            </w:pict>
          </mc:Fallback>
        </mc:AlternateContent>
      </w:r>
      <w:r w:rsidR="00180EA2" w:rsidRPr="00596407">
        <w:rPr>
          <w:rFonts w:eastAsia="Times New Roman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54D1B" wp14:editId="06FC05FD">
                <wp:simplePos x="0" y="0"/>
                <wp:positionH relativeFrom="column">
                  <wp:posOffset>2469515</wp:posOffset>
                </wp:positionH>
                <wp:positionV relativeFrom="paragraph">
                  <wp:posOffset>4751070</wp:posOffset>
                </wp:positionV>
                <wp:extent cx="1371600" cy="396240"/>
                <wp:effectExtent l="57150" t="38100" r="76200" b="990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62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ABA" w:rsidRPr="00204B15" w:rsidRDefault="00B87ABA" w:rsidP="00180E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hr-HR"/>
                              </w:rPr>
                              <w:t>Sistemska podrška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7" style="position:absolute;margin-left:194.45pt;margin-top:374.1pt;width:108pt;height:3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87ABA" w:rsidRPr="00204B15" w:rsidRDefault="00B87ABA" w:rsidP="00180EA2">
                      <w:pPr>
                        <w:jc w:val="center"/>
                        <w:rPr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sz w:val="20"/>
                          <w:szCs w:val="20"/>
                          <w:lang w:val="hr-HR"/>
                        </w:rPr>
                        <w:t>Sistemska podrška</w:t>
                      </w:r>
                    </w:p>
                  </w:txbxContent>
                </v:textbox>
              </v:roundrect>
            </w:pict>
          </mc:Fallback>
        </mc:AlternateContent>
      </w:r>
      <w:r w:rsidR="00530817"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3210AF" w:rsidRPr="00596407" w:rsidRDefault="00C93852" w:rsidP="003210AF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0" w:name="_Toc383204457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Opis funkcija u organizaciji projekta</w:t>
      </w:r>
      <w:bookmarkEnd w:id="110"/>
    </w:p>
    <w:p w:rsidR="003210AF" w:rsidRPr="003210AF" w:rsidRDefault="003210AF" w:rsidP="003210AF">
      <w:pPr>
        <w:tabs>
          <w:tab w:val="left" w:pos="540"/>
          <w:tab w:val="left" w:pos="1260"/>
        </w:tabs>
        <w:spacing w:after="120" w:line="240" w:lineRule="atLeast"/>
        <w:rPr>
          <w:rFonts w:eastAsia="Times New Roman" w:cstheme="minorHAnsi"/>
          <w:i/>
          <w:color w:val="0000FF"/>
          <w:sz w:val="16"/>
          <w:szCs w:val="16"/>
          <w:lang w:val="hr-HR"/>
        </w:rPr>
      </w:pPr>
    </w:p>
    <w:tbl>
      <w:tblPr>
        <w:tblW w:w="9182" w:type="dxa"/>
        <w:jc w:val="center"/>
        <w:tblCellSpacing w:w="7" w:type="dxa"/>
        <w:tblInd w:w="-9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6761"/>
      </w:tblGrid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Funkcija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Uloga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C93852">
            <w:pPr>
              <w:widowControl w:val="0"/>
              <w:tabs>
                <w:tab w:val="left" w:pos="245"/>
              </w:tabs>
              <w:spacing w:after="0" w:line="24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  <w:t>Vlasnik projekta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vlasnik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brine se o realizaciji projekta uz maksimalni poslovni efekt;</w:t>
            </w:r>
          </w:p>
          <w:p w:rsidR="003210AF" w:rsidRPr="00FF1043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FF1043">
              <w:rPr>
                <w:rFonts w:eastAsia="Times New Roman" w:cstheme="minorHAnsi"/>
                <w:sz w:val="20"/>
                <w:szCs w:val="20"/>
                <w:lang w:val="hr-HR"/>
              </w:rPr>
              <w:t>inicira i odobrava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kao normalan dio poslovnog procesa nadzire projekt s drugim članovima uprave/projekta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pokreće hitne akcije za rješavanje kritičnih problema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bCs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Nadzor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nadzire vođenje poslova projekta u skladu s internim propisima i pravilima struke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odobrava definirani projekt i projektni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predsjedava upravljačkoj strukturi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razvija i održava neposredne radne kontakte na razini Uprave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kvalitetne veze među organizacijskim jedinicama u projektu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rješava probleme koje ne može riješiti voditelj projekta</w:t>
            </w:r>
            <w:r w:rsidR="00E6061A"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 ili konzultanti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uspostavlja i održava profesionalni imidž projekta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 xml:space="preserve">Voditelj projekta 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cjelokupno stanje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odgovoran je za izvršenje ciljeva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održava projektne definicije i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bilježi napredovanje u odnosu na plan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informira Nadzor i članove projekta o napretku projekta i problemima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izgrađuje upravljački mehanizam  projekta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cjelovitost i kvalitetu isporuke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traži pomoć za rješavanje problema koji prelaze njegove ovlasti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upravlja svim akcijama potrebnim da se postignu zadani ciljevi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da su svi problemi za rješavanje upućeni na pravu instancu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pravilno upravljanje promjenama</w:t>
            </w:r>
          </w:p>
          <w:p w:rsidR="003210AF" w:rsidRPr="00596407" w:rsidRDefault="003210AF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osigurava potrebne resurse za projekt</w:t>
            </w:r>
          </w:p>
          <w:p w:rsidR="00E6061A" w:rsidRPr="003210AF" w:rsidRDefault="00E6061A" w:rsidP="003210AF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pravovremeno izvještava o mogućim zastojima i problemima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Projektni tim</w:t>
            </w: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</w:p>
          <w:p w:rsidR="003210AF" w:rsidRPr="003210AF" w:rsidRDefault="003210AF" w:rsidP="003210AF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razgovara s poslovnim ekspertima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modelira poslovne procese</w:t>
            </w:r>
          </w:p>
          <w:p w:rsidR="003210AF" w:rsidRPr="003210AF" w:rsidRDefault="003210AF" w:rsidP="003210AF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izrađuje UC model i pojedine UC specifikacije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proizvodi i postavlja arhitekturu sustava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obavlja poslove razvoja i dizajna  u zadanoj arhitekturi 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obavlja poslove održavanja baze podataka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planira testiranje i piše testne skripte</w:t>
            </w:r>
          </w:p>
          <w:p w:rsidR="00E6061A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lastRenderedPageBreak/>
              <w:t>podržava i obavlja planirano testiranje</w:t>
            </w:r>
          </w:p>
          <w:p w:rsidR="003210AF" w:rsidRPr="00596407" w:rsidRDefault="00E6061A" w:rsidP="00E6061A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sz w:val="20"/>
                <w:szCs w:val="20"/>
                <w:lang w:val="hr-HR"/>
              </w:rPr>
              <w:t>dgovoran za provođenje aktivnosti oko uspostave infrastrukture u testnom i produkcijskom okruženju</w:t>
            </w:r>
          </w:p>
        </w:tc>
      </w:tr>
      <w:tr w:rsidR="003210AF" w:rsidRPr="003210AF" w:rsidTr="00596407">
        <w:trPr>
          <w:tblCellSpacing w:w="7" w:type="dxa"/>
          <w:jc w:val="center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10AF" w:rsidRPr="003210AF" w:rsidRDefault="00C93852" w:rsidP="003210AF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Konzultanti</w:t>
            </w:r>
          </w:p>
        </w:tc>
        <w:tc>
          <w:tcPr>
            <w:tcW w:w="6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daj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kritičku procjenu specifičnih zahtjeva i preporuke u vezi njihovog rješavanja</w:t>
            </w:r>
          </w:p>
          <w:p w:rsidR="00C93852" w:rsidRPr="003210AF" w:rsidRDefault="00C93852" w:rsidP="00C9385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predlžu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provediva alternativna rješenja </w:t>
            </w:r>
          </w:p>
          <w:p w:rsidR="003210AF" w:rsidRPr="00596407" w:rsidRDefault="00C93852" w:rsidP="00C93852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izvještava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voditelja projekta o statusu 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projekta</w:t>
            </w:r>
          </w:p>
          <w:p w:rsidR="00C93852" w:rsidRPr="00596407" w:rsidRDefault="00C93852" w:rsidP="00C93852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pravovremeno informiraju  voditelja projekta o spornim pitanjima</w:t>
            </w:r>
          </w:p>
          <w:p w:rsidR="00C93852" w:rsidRPr="00596407" w:rsidRDefault="00C93852" w:rsidP="00E6061A">
            <w:pPr>
              <w:pStyle w:val="ListParagraph"/>
              <w:numPr>
                <w:ilvl w:val="0"/>
                <w:numId w:val="26"/>
              </w:numPr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pruža</w:t>
            </w:r>
            <w:r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ju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savjet i podršku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m tim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u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u vezi projektn</w:t>
            </w:r>
            <w:r w:rsidR="00E6061A" w:rsidRPr="00596407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>og</w:t>
            </w:r>
            <w:r w:rsidRPr="003210AF">
              <w:rPr>
                <w:rFonts w:eastAsia="Times New Roman" w:cstheme="minorHAnsi"/>
                <w:color w:val="000000"/>
                <w:sz w:val="20"/>
                <w:szCs w:val="20"/>
                <w:lang w:val="hr-HR"/>
              </w:rPr>
              <w:t xml:space="preserve"> okruženja i postavljanja tehničkog modela rješenja</w:t>
            </w:r>
          </w:p>
        </w:tc>
      </w:tr>
    </w:tbl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Cs w:val="20"/>
          <w:lang w:val="hr-HR" w:eastAsia="hr-HR"/>
        </w:rPr>
      </w:pPr>
    </w:p>
    <w:p w:rsidR="003210AF" w:rsidRPr="003210AF" w:rsidRDefault="003210AF" w:rsidP="003210AF">
      <w:pPr>
        <w:keepLines/>
        <w:widowControl w:val="0"/>
        <w:spacing w:after="120" w:line="240" w:lineRule="auto"/>
        <w:jc w:val="both"/>
        <w:rPr>
          <w:rFonts w:eastAsia="Times New Roman" w:cstheme="minorHAnsi"/>
          <w:bCs/>
          <w:sz w:val="20"/>
          <w:szCs w:val="20"/>
          <w:lang w:val="hr-HR" w:eastAsia="hr-HR"/>
        </w:rPr>
      </w:pP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>Od članova projektn</w:t>
      </w:r>
      <w:r w:rsidR="00E6061A" w:rsidRPr="00596407">
        <w:rPr>
          <w:rFonts w:eastAsia="Times New Roman" w:cstheme="minorHAnsi"/>
          <w:bCs/>
          <w:sz w:val="20"/>
          <w:szCs w:val="20"/>
          <w:lang w:val="hr-HR" w:eastAsia="hr-HR"/>
        </w:rPr>
        <w:t xml:space="preserve">og </w:t>
      </w:r>
      <w:r w:rsidRPr="003210AF">
        <w:rPr>
          <w:rFonts w:eastAsia="Times New Roman" w:cstheme="minorHAnsi"/>
          <w:bCs/>
          <w:sz w:val="20"/>
          <w:szCs w:val="20"/>
          <w:lang w:val="hr-HR" w:eastAsia="hr-HR"/>
        </w:rPr>
        <w:t xml:space="preserve"> tima očekuje se posvećenost projektu i orijentiranost postizanju ciljeva projekta. Pri tome se očekuje uvažavanje različitosti, kooperativni odnosi, otvorena i jasna komunikacija te ravnomjerno učešće svih članova. </w:t>
      </w:r>
    </w:p>
    <w:p w:rsidR="003210AF" w:rsidRPr="003210AF" w:rsidRDefault="003210AF" w:rsidP="003210AF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Članovi projektnog tima sastajat će se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prema potrebi</w:t>
      </w:r>
      <w:r w:rsidRPr="003210AF">
        <w:rPr>
          <w:rFonts w:eastAsia="Times New Roman" w:cstheme="minorHAnsi"/>
          <w:sz w:val="20"/>
          <w:szCs w:val="20"/>
          <w:lang w:val="hr-HR"/>
        </w:rPr>
        <w:t>. Svaka izvanredna potreba za sastankom dogovarat će se u međusobnoj komunikaciji članova projekta sa voditeljem projekta.</w:t>
      </w: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3210AF" w:rsidRPr="003210AF" w:rsidRDefault="003210AF" w:rsidP="003210AF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3210AF">
        <w:rPr>
          <w:rFonts w:eastAsia="Times New Roman" w:cstheme="minorHAnsi"/>
          <w:sz w:val="20"/>
          <w:szCs w:val="20"/>
          <w:lang w:val="hr-HR"/>
        </w:rPr>
        <w:t>Sva projektna dokumentacija pohranjuje se na za to predviđenom repozitoriju. U slučaju ovog projekta to je folder na dijeljenom disku</w:t>
      </w:r>
      <w:r w:rsidR="00E6061A" w:rsidRPr="00596407">
        <w:rPr>
          <w:rFonts w:eastAsia="Times New Roman" w:cstheme="minorHAnsi"/>
          <w:sz w:val="20"/>
          <w:szCs w:val="20"/>
          <w:lang w:val="hr-HR"/>
        </w:rPr>
        <w:t>...</w:t>
      </w:r>
      <w:del w:id="111" w:author="Lidija" w:date="2014-04-13T20:21:00Z">
        <w:r w:rsidR="00E6061A" w:rsidRPr="00596407" w:rsidDel="00B50744">
          <w:rPr>
            <w:rFonts w:eastAsia="Times New Roman" w:cstheme="minorHAnsi"/>
            <w:sz w:val="20"/>
            <w:szCs w:val="20"/>
            <w:lang w:val="hr-HR"/>
          </w:rPr>
          <w:delText>PITATI ZA REPOZITORIJ</w:delText>
        </w:r>
      </w:del>
      <w:ins w:id="112" w:author="Lidija" w:date="2014-04-13T20:21:00Z">
        <w:r w:rsidR="00B50744" w:rsidRPr="00B50744">
          <w:t xml:space="preserve"> </w:t>
        </w:r>
        <w:r w:rsidR="00B50744" w:rsidRPr="00B50744">
          <w:rPr>
            <w:rFonts w:eastAsia="Times New Roman" w:cstheme="minorHAnsi"/>
            <w:sz w:val="20"/>
            <w:szCs w:val="20"/>
            <w:lang w:val="hr-HR"/>
          </w:rPr>
          <w:t>https://github.com/foivz/RepositoryTeam27</w:t>
        </w:r>
        <w:r w:rsidR="00B50744">
          <w:rPr>
            <w:rFonts w:eastAsia="Times New Roman" w:cstheme="minorHAnsi"/>
            <w:sz w:val="20"/>
            <w:szCs w:val="20"/>
            <w:lang w:val="hr-HR"/>
          </w:rPr>
          <w:t>.</w:t>
        </w:r>
      </w:ins>
      <w:bookmarkStart w:id="113" w:name="_GoBack"/>
      <w:bookmarkEnd w:id="113"/>
    </w:p>
    <w:p w:rsidR="00771918" w:rsidRPr="00596407" w:rsidRDefault="003210AF" w:rsidP="003210A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br w:type="page"/>
      </w:r>
    </w:p>
    <w:p w:rsidR="007A54F6" w:rsidRPr="00596407" w:rsidRDefault="007A54F6" w:rsidP="007A54F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4" w:name="_Toc373312369"/>
      <w:bookmarkStart w:id="115" w:name="_Toc383204458"/>
      <w:r w:rsidRPr="00596407">
        <w:rPr>
          <w:rFonts w:eastAsia="Times New Roman" w:cstheme="minorHAnsi"/>
          <w:b/>
          <w:sz w:val="24"/>
          <w:szCs w:val="20"/>
          <w:lang w:val="hr-HR"/>
        </w:rPr>
        <w:lastRenderedPageBreak/>
        <w:t>Upravljanje konfiguracijom i promjenama</w:t>
      </w:r>
      <w:bookmarkEnd w:id="114"/>
      <w:bookmarkEnd w:id="115"/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Za vrijeme trajanja projekta kontinuirano se određuje slijed izvođenja aktivnosti, praćenja, kontrole i primopredaje rezultata.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>Na kraju svake faze izvršit će se revizija planiranih aktivnosti, te će se sukladno rezultatima revizije definirati planovi iduće faze.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7A54F6">
        <w:rPr>
          <w:rFonts w:eastAsia="Times New Roman" w:cstheme="minorHAnsi"/>
          <w:sz w:val="20"/>
          <w:szCs w:val="20"/>
          <w:lang w:val="hr-HR"/>
        </w:rPr>
        <w:t xml:space="preserve">Tijekom faze voditelj projekta pratit će aktivnosti sukladno detaljnim projektnim planovima te će proaktivno, u suradnji s drugim članovima forsirati izvršenje plana u svakoj fazi i prema potrebi </w:t>
      </w:r>
      <w:r w:rsidRPr="00596407">
        <w:rPr>
          <w:rFonts w:eastAsia="Times New Roman" w:cstheme="minorHAnsi"/>
          <w:sz w:val="20"/>
          <w:szCs w:val="20"/>
          <w:lang w:val="hr-HR"/>
        </w:rPr>
        <w:t>sazivati izvanredne sastanke tima.</w:t>
      </w: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sz w:val="20"/>
          <w:szCs w:val="20"/>
          <w:lang w:val="hr-HR"/>
        </w:rPr>
        <w:t>Svaka promjena ovog dokumenta mora proći kroz formalan proces usuglašavanja i autoriziranja.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Svi sudionici projekta dužni su se pridržavati dogovorenih pravila i postupaka, jer je to nužan uvjet za uspješan završetak posla.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Kvaliteta će se kontrolirati tijekom cijelog projekta. Prvenstveno kroz testiranje integriranih verzija na kraju svake faze. 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Tijekom trajanja projekta voditelj projektnog tima će obavještavati nadzor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konzultante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o statusu projekta. Prilikom zatvaranja faze proizvest će se i odgovarajuća dokumentacija koja će pomoći u praćenju statusa projekta. Voditelj projekta podnosi izvještaj nadzoru projekta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i konzultantima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4"/>
          <w:szCs w:val="24"/>
          <w:lang w:val="hr-HR"/>
        </w:rPr>
      </w:pP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Prihvaćanje ključnih isporuka biti će popraćeno dokumentom </w:t>
      </w:r>
      <w:r w:rsidRPr="007A54F6">
        <w:rPr>
          <w:rFonts w:eastAsia="Times New Roman" w:cstheme="minorHAnsi"/>
          <w:i/>
          <w:snapToGrid w:val="0"/>
          <w:color w:val="000000"/>
          <w:sz w:val="20"/>
          <w:szCs w:val="20"/>
          <w:lang w:val="hr-HR"/>
        </w:rPr>
        <w:t>'Zapisnik o prihvaćanju projektne isporuke'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 kojim se potvrđuje suglasnost partnera u projektu vezano na završenost preuzet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ih aplikacija</w:t>
      </w: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.</w:t>
      </w:r>
    </w:p>
    <w:p w:rsidR="007A54F6" w:rsidRPr="007A54F6" w:rsidRDefault="007A54F6" w:rsidP="007A54F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</w:p>
    <w:p w:rsidR="007A54F6" w:rsidRPr="007A54F6" w:rsidRDefault="007A54F6" w:rsidP="007A54F6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7A54F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Posebno će se pratiti sve promjene na zahtjevima i njihov utjecaj na terminski plan. </w:t>
      </w: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B72446" w:rsidRPr="00596407" w:rsidRDefault="00B72446" w:rsidP="00B72446">
      <w:pPr>
        <w:widowControl w:val="0"/>
        <w:numPr>
          <w:ilvl w:val="1"/>
          <w:numId w:val="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6" w:name="_Toc373312370"/>
    </w:p>
    <w:p w:rsidR="00B72446" w:rsidRPr="00596407" w:rsidRDefault="00B72446" w:rsidP="00B7244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jc w:val="both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7" w:name="_Toc383204459"/>
      <w:r w:rsidRPr="00596407">
        <w:rPr>
          <w:rFonts w:eastAsia="Times New Roman" w:cstheme="minorHAnsi"/>
          <w:b/>
          <w:sz w:val="24"/>
          <w:szCs w:val="20"/>
          <w:lang w:val="hr-HR"/>
        </w:rPr>
        <w:t>Upravljanje rizicima</w:t>
      </w:r>
      <w:bookmarkEnd w:id="116"/>
      <w:bookmarkEnd w:id="117"/>
    </w:p>
    <w:p w:rsidR="00B72446" w:rsidRPr="00B72446" w:rsidRDefault="00B72446" w:rsidP="00B7244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5"/>
        <w:gridCol w:w="4835"/>
      </w:tblGrid>
      <w:tr w:rsidR="00B72446" w:rsidRPr="00B72446" w:rsidTr="00596407">
        <w:trPr>
          <w:trHeight w:val="505"/>
        </w:trPr>
        <w:tc>
          <w:tcPr>
            <w:tcW w:w="445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ind w:right="289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Lista rizika</w:t>
            </w:r>
          </w:p>
        </w:tc>
        <w:tc>
          <w:tcPr>
            <w:tcW w:w="4835" w:type="dxa"/>
            <w:shd w:val="clear" w:color="auto" w:fill="C0C0C0"/>
            <w:vAlign w:val="center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Mjera odgovora</w:t>
            </w:r>
          </w:p>
        </w:tc>
      </w:tr>
      <w:tr w:rsidR="00B72446" w:rsidRPr="00B72446" w:rsidTr="00596407">
        <w:tc>
          <w:tcPr>
            <w:tcW w:w="445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jc w:val="both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ljudskih resursa za projektne aktivnosti zbog istovremenog sudjelovanja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.</w:t>
            </w:r>
          </w:p>
        </w:tc>
        <w:tc>
          <w:tcPr>
            <w:tcW w:w="4835" w:type="dxa"/>
          </w:tcPr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Potrebno je čim prije odrediti članove tima i suradnike kao i njihove uloge u timu te održavati stalnu suradnju i komunikaciju (sastanci, prezentacije, razmjena dokumenata) te pridržavati se dogovorenog trajanja suradnje.</w:t>
            </w:r>
          </w:p>
          <w:p w:rsidR="00B72446" w:rsidRPr="00B72446" w:rsidRDefault="00B72446" w:rsidP="00B72446">
            <w:pPr>
              <w:widowControl w:val="0"/>
              <w:spacing w:after="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B72446" w:rsidRPr="00B72446" w:rsidRDefault="00B72446" w:rsidP="00B72446">
      <w:pPr>
        <w:widowControl w:val="0"/>
        <w:spacing w:after="0" w:line="240" w:lineRule="atLeast"/>
        <w:jc w:val="both"/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</w:pP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Uspješnost realizacije projekta ovisi o tome da se osiguraju potrebni </w:t>
      </w:r>
      <w:r w:rsidRPr="00596407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>r</w:t>
      </w:r>
      <w:r w:rsidRPr="00B72446">
        <w:rPr>
          <w:rFonts w:eastAsia="Times New Roman" w:cstheme="minorHAnsi"/>
          <w:snapToGrid w:val="0"/>
          <w:color w:val="000000"/>
          <w:sz w:val="20"/>
          <w:szCs w:val="20"/>
          <w:lang w:val="hr-HR"/>
        </w:rPr>
        <w:t xml:space="preserve">esursi u predviđenom vremenskom razdoblju. Kako bi se utjecaj rizika smanjio na najmanju moguću mjeru potrebno je na vrijeme prepoznati koji su najveći i najvažniji rizici. </w:t>
      </w:r>
    </w:p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819"/>
      </w:tblGrid>
      <w:tr w:rsidR="00B72446" w:rsidRPr="00B72446" w:rsidTr="00596407">
        <w:trPr>
          <w:trHeight w:val="546"/>
        </w:trPr>
        <w:tc>
          <w:tcPr>
            <w:tcW w:w="4503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Opis rizika</w:t>
            </w:r>
          </w:p>
        </w:tc>
        <w:tc>
          <w:tcPr>
            <w:tcW w:w="4819" w:type="dxa"/>
            <w:shd w:val="clear" w:color="auto" w:fill="D9D9D9"/>
            <w:vAlign w:val="center"/>
          </w:tcPr>
          <w:p w:rsidR="00B72446" w:rsidRPr="00B72446" w:rsidRDefault="00B72446" w:rsidP="00B72446">
            <w:pPr>
              <w:widowControl w:val="0"/>
              <w:spacing w:before="60" w:after="60"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Smanjivanje rizika na realizaciju projekta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Koordinacija sudionika 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Održavati redovito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kontakte</w:t>
            </w: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, te provjeravati trenutno stanja pojedinih razvojnih faza i isporuka, te vremenskih termina</w:t>
            </w:r>
          </w:p>
        </w:tc>
      </w:tr>
      <w:tr w:rsidR="00B72446" w:rsidRPr="00B72446" w:rsidTr="00596407">
        <w:tc>
          <w:tcPr>
            <w:tcW w:w="4503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Raspoloživost resursa zbog rada na </w:t>
            </w: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redovnim radnim mjestima</w:t>
            </w:r>
          </w:p>
        </w:tc>
        <w:tc>
          <w:tcPr>
            <w:tcW w:w="4819" w:type="dxa"/>
          </w:tcPr>
          <w:p w:rsidR="00B72446" w:rsidRPr="00B72446" w:rsidRDefault="00B72446" w:rsidP="00B72446">
            <w:pPr>
              <w:widowControl w:val="0"/>
              <w:spacing w:before="40" w:after="4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B72446">
              <w:rPr>
                <w:rFonts w:eastAsia="Times New Roman" w:cstheme="minorHAnsi"/>
                <w:sz w:val="20"/>
                <w:szCs w:val="20"/>
                <w:lang w:val="hr-HR"/>
              </w:rPr>
              <w:t>Planirati korištenje ljudskih resursa i prema potrebi raditi preraspodjelu.</w:t>
            </w:r>
          </w:p>
        </w:tc>
      </w:tr>
    </w:tbl>
    <w:p w:rsidR="00B72446" w:rsidRPr="00B72446" w:rsidRDefault="00B72446" w:rsidP="00B72446">
      <w:pPr>
        <w:widowControl w:val="0"/>
        <w:spacing w:after="0" w:line="360" w:lineRule="auto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18" w:name="_Toc164221305"/>
      <w:bookmarkStart w:id="119" w:name="_Toc373312371"/>
      <w:bookmarkStart w:id="120" w:name="_Toc383204460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Vanjski faktori</w:t>
      </w:r>
      <w:bookmarkEnd w:id="118"/>
      <w:bookmarkEnd w:id="119"/>
      <w:bookmarkEnd w:id="120"/>
    </w:p>
    <w:p w:rsidR="00596407" w:rsidRPr="00596407" w:rsidRDefault="00596407" w:rsidP="00596407">
      <w:pPr>
        <w:widowControl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bookmarkStart w:id="121" w:name="_Toc164221306"/>
      <w:r w:rsidRPr="00596407">
        <w:rPr>
          <w:rFonts w:eastAsia="Times New Roman" w:cstheme="minorHAnsi"/>
          <w:sz w:val="20"/>
          <w:szCs w:val="20"/>
          <w:lang w:val="hr-HR"/>
        </w:rPr>
        <w:t xml:space="preserve">Pod vanjskim faktorima smatraju se čimbenici izvan </w:t>
      </w:r>
      <w:r>
        <w:rPr>
          <w:rFonts w:eastAsia="Times New Roman" w:cstheme="minorHAnsi"/>
          <w:sz w:val="20"/>
          <w:szCs w:val="20"/>
          <w:lang w:val="hr-HR"/>
        </w:rPr>
        <w:t>projekta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o čijim aktivnostima je realizacija projekta zavisna.</w:t>
      </w:r>
    </w:p>
    <w:p w:rsidR="00596407" w:rsidRPr="00596407" w:rsidRDefault="00596407" w:rsidP="00596407">
      <w:pPr>
        <w:widowControl w:val="0"/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U trenutku inicijacije projekta moguće je prepoznati da su to:</w:t>
      </w:r>
      <w:r w:rsidRPr="00596407">
        <w:rPr>
          <w:rFonts w:eastAsia="Times New Roman" w:cstheme="minorHAnsi"/>
          <w:sz w:val="20"/>
          <w:szCs w:val="20"/>
          <w:lang w:val="hr-HR"/>
        </w:rPr>
        <w:br/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Redovna zaposlenja članova tima</w:t>
      </w:r>
      <w:r>
        <w:rPr>
          <w:rFonts w:eastAsia="Times New Roman" w:cstheme="minorHAnsi"/>
          <w:sz w:val="20"/>
          <w:szCs w:val="20"/>
          <w:lang w:val="hr-HR"/>
        </w:rPr>
        <w:t xml:space="preserve"> – svi članovi timova su redovno zaposleni na drugim radnim mjestima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Učenje za polaganje kolokvija</w:t>
      </w:r>
      <w:r w:rsidRPr="00596407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– </w:t>
      </w:r>
      <w:r>
        <w:rPr>
          <w:rFonts w:eastAsia="Times New Roman" w:cstheme="minorHAnsi"/>
          <w:sz w:val="20"/>
          <w:szCs w:val="20"/>
          <w:lang w:val="hr-HR"/>
        </w:rPr>
        <w:t>ako članovi tima ne iskažu teorijsko znanje na kolokvijskim ispitima rezultat cjelokupnog projekta dolazi u pitanje</w:t>
      </w:r>
    </w:p>
    <w:p w:rsidR="00596407" w:rsidRPr="00596407" w:rsidRDefault="00596407" w:rsidP="00596407">
      <w:pPr>
        <w:widowControl w:val="0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b/>
          <w:sz w:val="20"/>
          <w:szCs w:val="20"/>
          <w:lang w:val="hr-HR"/>
        </w:rPr>
        <w:t>Podrška Nadzora i 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– </w:t>
      </w:r>
      <w:r>
        <w:rPr>
          <w:rFonts w:eastAsia="Times New Roman" w:cstheme="minorHAnsi"/>
          <w:sz w:val="20"/>
          <w:szCs w:val="20"/>
          <w:lang w:val="hr-HR"/>
        </w:rPr>
        <w:t>podrška i razumjevanje Nadzora i Konzultanata je od presudne važnosti za uspjeh projekta</w:t>
      </w:r>
    </w:p>
    <w:p w:rsidR="00596407" w:rsidRPr="00596407" w:rsidRDefault="00596407" w:rsidP="00596407">
      <w:pPr>
        <w:spacing w:after="0" w:line="240" w:lineRule="auto"/>
        <w:ind w:left="720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22" w:name="_Toc373312372"/>
      <w:bookmarkStart w:id="123" w:name="_Toc383204461"/>
      <w:r w:rsidRPr="00596407">
        <w:rPr>
          <w:rFonts w:eastAsia="Times New Roman" w:cstheme="minorHAnsi"/>
          <w:b/>
          <w:sz w:val="28"/>
          <w:szCs w:val="20"/>
          <w:lang w:val="hr-HR"/>
        </w:rPr>
        <w:t>Kriteriji prihvaćanja</w:t>
      </w:r>
      <w:bookmarkEnd w:id="121"/>
      <w:bookmarkEnd w:id="122"/>
      <w:bookmarkEnd w:id="123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24" w:name="_Toc164221307"/>
      <w:r w:rsidRPr="00596407">
        <w:rPr>
          <w:rFonts w:eastAsia="Times New Roman" w:cstheme="minorHAnsi"/>
          <w:sz w:val="20"/>
          <w:szCs w:val="20"/>
          <w:lang w:val="hr-HR"/>
        </w:rPr>
        <w:t xml:space="preserve">Način verifikacije ovisi o tipu isporuke. 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Ako je isporuka dokumentacija, potpis </w:t>
      </w:r>
      <w:r>
        <w:rPr>
          <w:rFonts w:eastAsia="Times New Roman" w:cstheme="minorHAnsi"/>
          <w:sz w:val="20"/>
          <w:szCs w:val="20"/>
          <w:lang w:val="hr-HR"/>
        </w:rPr>
        <w:t>Konzultanata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</w:t>
      </w:r>
      <w:r>
        <w:rPr>
          <w:rFonts w:eastAsia="Times New Roman" w:cstheme="minorHAnsi"/>
          <w:sz w:val="20"/>
          <w:szCs w:val="20"/>
          <w:lang w:val="hr-HR"/>
        </w:rPr>
        <w:t>V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oditelja </w:t>
      </w:r>
      <w:r>
        <w:rPr>
          <w:rFonts w:eastAsia="Times New Roman" w:cstheme="minorHAnsi"/>
          <w:sz w:val="20"/>
          <w:szCs w:val="20"/>
          <w:lang w:val="hr-HR"/>
        </w:rPr>
        <w:t>p</w:t>
      </w:r>
      <w:r w:rsidRPr="00596407">
        <w:rPr>
          <w:rFonts w:eastAsia="Times New Roman" w:cstheme="minorHAnsi"/>
          <w:sz w:val="20"/>
          <w:szCs w:val="20"/>
          <w:lang w:val="hr-HR"/>
        </w:rPr>
        <w:t>rojekta  znači njenu verifikaciju.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Aplikativni softver se verificira ovjerom testa prihvaćanja</w:t>
      </w:r>
      <w:r>
        <w:rPr>
          <w:rFonts w:eastAsia="Times New Roman" w:cstheme="minorHAnsi"/>
          <w:sz w:val="20"/>
          <w:szCs w:val="20"/>
          <w:lang w:val="hr-HR"/>
        </w:rPr>
        <w:t xml:space="preserve"> od strane Konzultanata</w:t>
      </w:r>
      <w:r w:rsidRPr="00596407">
        <w:rPr>
          <w:rFonts w:eastAsia="Times New Roman" w:cstheme="minorHAnsi"/>
          <w:sz w:val="20"/>
          <w:szCs w:val="20"/>
          <w:lang w:val="hr-HR"/>
        </w:rPr>
        <w:t>, a sve faze testiranja obavezno o</w:t>
      </w:r>
      <w:r>
        <w:rPr>
          <w:rFonts w:eastAsia="Times New Roman" w:cstheme="minorHAnsi"/>
          <w:sz w:val="20"/>
          <w:szCs w:val="20"/>
          <w:lang w:val="hr-HR"/>
        </w:rPr>
        <w:t>bavlja i verificira Voditlj projekta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Cjelokupni Projekt smatra se prihvaćenim kada su sve isporuke prihvaćene od strane Na</w:t>
      </w:r>
      <w:r>
        <w:rPr>
          <w:rFonts w:eastAsia="Times New Roman" w:cstheme="minorHAnsi"/>
          <w:sz w:val="20"/>
          <w:szCs w:val="20"/>
          <w:lang w:val="hr-HR"/>
        </w:rPr>
        <w:t>dzora</w:t>
      </w:r>
      <w:r w:rsidRPr="00596407">
        <w:rPr>
          <w:rFonts w:eastAsia="Times New Roman" w:cstheme="minorHAnsi"/>
          <w:sz w:val="20"/>
          <w:szCs w:val="20"/>
          <w:lang w:val="hr-HR"/>
        </w:rPr>
        <w:t>.</w:t>
      </w:r>
    </w:p>
    <w:p w:rsidR="00596407" w:rsidRDefault="00596407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24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25" w:name="_Toc373312373"/>
      <w:bookmarkStart w:id="126" w:name="_Toc383204462"/>
      <w:r w:rsidRPr="00596407">
        <w:rPr>
          <w:rFonts w:eastAsia="Times New Roman" w:cstheme="minorHAnsi"/>
          <w:b/>
          <w:sz w:val="28"/>
          <w:szCs w:val="20"/>
          <w:lang w:val="hr-HR"/>
        </w:rPr>
        <w:t>Zavisnosti</w:t>
      </w:r>
      <w:bookmarkEnd w:id="124"/>
      <w:bookmarkEnd w:id="125"/>
      <w:bookmarkEnd w:id="126"/>
    </w:p>
    <w:p w:rsidR="00596407" w:rsidRPr="00596407" w:rsidRDefault="00596407" w:rsidP="00596407">
      <w:pPr>
        <w:tabs>
          <w:tab w:val="left" w:pos="540"/>
          <w:tab w:val="left" w:pos="1260"/>
        </w:tabs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27" w:name="_Toc164221308"/>
      <w:r w:rsidRPr="00596407">
        <w:rPr>
          <w:rFonts w:eastAsia="Times New Roman" w:cstheme="minorHAnsi"/>
          <w:sz w:val="20"/>
          <w:szCs w:val="20"/>
          <w:lang w:val="hr-HR"/>
        </w:rPr>
        <w:t xml:space="preserve">Razvoj projekta ovisi o drugim </w:t>
      </w:r>
      <w:r>
        <w:rPr>
          <w:rFonts w:eastAsia="Times New Roman" w:cstheme="minorHAnsi"/>
          <w:sz w:val="20"/>
          <w:szCs w:val="20"/>
          <w:lang w:val="hr-HR"/>
        </w:rPr>
        <w:t>obavezama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i redovnim poslovima </w:t>
      </w:r>
      <w:r>
        <w:rPr>
          <w:rFonts w:eastAsia="Times New Roman" w:cstheme="minorHAnsi"/>
          <w:sz w:val="20"/>
          <w:szCs w:val="20"/>
          <w:lang w:val="hr-HR"/>
        </w:rPr>
        <w:t>članovima tima</w:t>
      </w:r>
      <w:r w:rsidRPr="00596407">
        <w:rPr>
          <w:rFonts w:eastAsia="Times New Roman" w:cstheme="minorHAnsi"/>
          <w:sz w:val="20"/>
          <w:szCs w:val="20"/>
          <w:lang w:val="hr-HR"/>
        </w:rPr>
        <w:t>, a oni se odvijaju paralelno s podjednakim prioritetom</w:t>
      </w:r>
      <w:r>
        <w:rPr>
          <w:rFonts w:eastAsia="Times New Roman" w:cstheme="minorHAnsi"/>
          <w:sz w:val="20"/>
          <w:szCs w:val="20"/>
          <w:lang w:val="hr-HR"/>
        </w:rPr>
        <w:t xml:space="preserve">. </w:t>
      </w:r>
      <w:r w:rsidRPr="00596407">
        <w:rPr>
          <w:rFonts w:eastAsia="Times New Roman" w:cstheme="minorHAnsi"/>
          <w:sz w:val="20"/>
          <w:szCs w:val="20"/>
          <w:lang w:val="hr-HR"/>
        </w:rPr>
        <w:t>Raspoloživost Projektnog tima je od iznimne važnosti</w:t>
      </w:r>
      <w:r>
        <w:rPr>
          <w:rFonts w:eastAsia="Times New Roman" w:cstheme="minorHAnsi"/>
          <w:sz w:val="20"/>
          <w:szCs w:val="20"/>
          <w:lang w:val="hr-HR"/>
        </w:rPr>
        <w:t>, i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sto tako kao bitan sudionik u Projektu je i </w:t>
      </w:r>
      <w:r>
        <w:rPr>
          <w:rFonts w:eastAsia="Times New Roman" w:cstheme="minorHAnsi"/>
          <w:sz w:val="20"/>
          <w:szCs w:val="20"/>
          <w:lang w:val="hr-HR"/>
        </w:rPr>
        <w:t>Nadzor i raspoloživost Konzultanata.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59640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28" w:name="_Toc373312374"/>
      <w:bookmarkStart w:id="129" w:name="_Toc383204463"/>
      <w:r w:rsidRPr="00596407">
        <w:rPr>
          <w:rFonts w:eastAsia="Times New Roman" w:cstheme="minorHAnsi"/>
          <w:b/>
          <w:sz w:val="28"/>
          <w:szCs w:val="20"/>
          <w:lang w:val="hr-HR"/>
        </w:rPr>
        <w:t>Pretpostavke</w:t>
      </w:r>
      <w:bookmarkEnd w:id="127"/>
      <w:bookmarkEnd w:id="128"/>
      <w:bookmarkEnd w:id="129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Pretpostavke za uspjeh projekta su sljedeće: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Opseg projekta neće premašiti zadane okvire i planove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Osigurani tehnički preduvjeti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uto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Mogućnost </w:t>
      </w:r>
      <w:r>
        <w:rPr>
          <w:rFonts w:eastAsia="Times New Roman" w:cstheme="minorHAnsi"/>
          <w:sz w:val="20"/>
          <w:szCs w:val="20"/>
          <w:lang w:val="hr-HR"/>
        </w:rPr>
        <w:t xml:space="preserve">maksimalnog 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angažiranja </w:t>
      </w:r>
      <w:r>
        <w:rPr>
          <w:rFonts w:eastAsia="Times New Roman" w:cstheme="minorHAnsi"/>
          <w:sz w:val="20"/>
          <w:szCs w:val="20"/>
          <w:lang w:val="hr-HR"/>
        </w:rPr>
        <w:t>svih članova tima</w:t>
      </w:r>
      <w:r w:rsidRPr="00596407">
        <w:rPr>
          <w:rFonts w:eastAsia="Times New Roman" w:cstheme="minorHAnsi"/>
          <w:sz w:val="20"/>
          <w:szCs w:val="20"/>
          <w:lang w:val="hr-HR"/>
        </w:rPr>
        <w:t>, te njihova raspoloživost</w:t>
      </w:r>
    </w:p>
    <w:p w:rsidR="00596407" w:rsidRDefault="00596407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F31E00" w:rsidRPr="00596407" w:rsidRDefault="00F31E00" w:rsidP="00596407">
      <w:pPr>
        <w:spacing w:after="120" w:line="240" w:lineRule="auto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130" w:name="_Toc164221309"/>
      <w:bookmarkStart w:id="131" w:name="_Toc373312375"/>
      <w:bookmarkStart w:id="132" w:name="_Toc383204464"/>
      <w:r w:rsidRPr="00596407">
        <w:rPr>
          <w:rFonts w:eastAsia="Times New Roman" w:cstheme="minorHAnsi"/>
          <w:b/>
          <w:sz w:val="28"/>
          <w:szCs w:val="20"/>
          <w:lang w:val="hr-HR"/>
        </w:rPr>
        <w:lastRenderedPageBreak/>
        <w:t>Troškovi</w:t>
      </w:r>
      <w:bookmarkEnd w:id="130"/>
      <w:bookmarkEnd w:id="131"/>
      <w:bookmarkEnd w:id="132"/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Troškovi projekta predviđenih  prikazani su u tabeli:</w:t>
      </w: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center"/>
        <w:rPr>
          <w:rFonts w:eastAsia="Times New Roman" w:cstheme="minorHAnsi"/>
          <w:sz w:val="28"/>
          <w:szCs w:val="28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1808"/>
        <w:gridCol w:w="2060"/>
      </w:tblGrid>
      <w:tr w:rsidR="00596407" w:rsidRPr="00596407" w:rsidTr="00596407">
        <w:trPr>
          <w:jc w:val="center"/>
        </w:trPr>
        <w:tc>
          <w:tcPr>
            <w:tcW w:w="3096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Aktivnost</w:t>
            </w:r>
          </w:p>
        </w:tc>
        <w:tc>
          <w:tcPr>
            <w:tcW w:w="1808" w:type="dxa"/>
            <w:shd w:val="pct10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č/d</w:t>
            </w:r>
          </w:p>
        </w:tc>
        <w:tc>
          <w:tcPr>
            <w:tcW w:w="2060" w:type="dxa"/>
            <w:shd w:val="pct10" w:color="auto" w:fill="auto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Kn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Vođenje projekta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30</w:t>
            </w:r>
          </w:p>
        </w:tc>
        <w:tc>
          <w:tcPr>
            <w:tcW w:w="2060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12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Administracija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</w:p>
        </w:tc>
        <w:tc>
          <w:tcPr>
            <w:tcW w:w="2060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 xml:space="preserve">Poslovna analiza 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IT arhitektura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Razvoj</w:t>
            </w:r>
          </w:p>
        </w:tc>
        <w:tc>
          <w:tcPr>
            <w:tcW w:w="1808" w:type="dxa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50</w:t>
            </w:r>
          </w:p>
        </w:tc>
        <w:tc>
          <w:tcPr>
            <w:tcW w:w="2060" w:type="dxa"/>
          </w:tcPr>
          <w:p w:rsidR="00596407" w:rsidRPr="00596407" w:rsidRDefault="003F13CE" w:rsidP="00F31E00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20</w:t>
            </w:r>
            <w:r w:rsidR="00F31E00">
              <w:rPr>
                <w:rFonts w:eastAsia="Times New Roman" w:cstheme="minorHAnsi"/>
                <w:sz w:val="20"/>
                <w:szCs w:val="20"/>
                <w:lang w:val="hr-HR"/>
              </w:rPr>
              <w:t>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Testiranje</w:t>
            </w:r>
          </w:p>
        </w:tc>
        <w:tc>
          <w:tcPr>
            <w:tcW w:w="1808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10</w:t>
            </w:r>
          </w:p>
        </w:tc>
        <w:tc>
          <w:tcPr>
            <w:tcW w:w="2060" w:type="dxa"/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596407">
              <w:rPr>
                <w:rFonts w:eastAsia="Times New Roman" w:cstheme="minorHAnsi"/>
                <w:sz w:val="20"/>
                <w:szCs w:val="20"/>
                <w:lang w:val="hr-HR"/>
              </w:rPr>
              <w:t>Sistemska integracija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1</w:t>
            </w:r>
            <w:r w:rsidR="00596407" w:rsidRPr="00596407">
              <w:rPr>
                <w:rFonts w:eastAsia="Times New Roman" w:cstheme="minorHAnsi"/>
                <w:sz w:val="20"/>
                <w:szCs w:val="20"/>
                <w:lang w:val="hr-HR"/>
              </w:rPr>
              <w:t>0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:rsidR="00596407" w:rsidRPr="00596407" w:rsidRDefault="00F31E00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/>
              </w:rPr>
              <w:t>4.000,00</w:t>
            </w:r>
          </w:p>
        </w:tc>
      </w:tr>
      <w:tr w:rsidR="00596407" w:rsidRPr="00596407" w:rsidTr="00596407">
        <w:trPr>
          <w:jc w:val="center"/>
        </w:trPr>
        <w:tc>
          <w:tcPr>
            <w:tcW w:w="3096" w:type="dxa"/>
            <w:shd w:val="pct15" w:color="auto" w:fill="auto"/>
          </w:tcPr>
          <w:p w:rsidR="00596407" w:rsidRPr="00596407" w:rsidRDefault="00596407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 w:rsidRPr="00596407">
              <w:rPr>
                <w:rFonts w:eastAsia="Times New Roman" w:cstheme="minorHAnsi"/>
                <w:b/>
                <w:lang w:val="hr-HR"/>
              </w:rPr>
              <w:t>Ukupno</w:t>
            </w:r>
          </w:p>
        </w:tc>
        <w:tc>
          <w:tcPr>
            <w:tcW w:w="1808" w:type="dxa"/>
            <w:shd w:val="pct15" w:color="auto" w:fill="auto"/>
          </w:tcPr>
          <w:p w:rsidR="003F13CE" w:rsidRPr="00596407" w:rsidRDefault="003F13CE" w:rsidP="003F13CE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140</w:t>
            </w:r>
          </w:p>
        </w:tc>
        <w:tc>
          <w:tcPr>
            <w:tcW w:w="2060" w:type="dxa"/>
            <w:shd w:val="pct15" w:color="auto" w:fill="auto"/>
          </w:tcPr>
          <w:p w:rsidR="00596407" w:rsidRPr="00596407" w:rsidRDefault="003F13CE" w:rsidP="00596407">
            <w:pPr>
              <w:widowControl w:val="0"/>
              <w:tabs>
                <w:tab w:val="center" w:pos="4153"/>
                <w:tab w:val="right" w:pos="8306"/>
              </w:tabs>
              <w:spacing w:before="120" w:after="120" w:line="240" w:lineRule="atLeast"/>
              <w:jc w:val="center"/>
              <w:rPr>
                <w:rFonts w:eastAsia="Times New Roman" w:cstheme="minorHAnsi"/>
                <w:b/>
                <w:lang w:val="hr-HR"/>
              </w:rPr>
            </w:pPr>
            <w:r>
              <w:rPr>
                <w:rFonts w:eastAsia="Times New Roman" w:cstheme="minorHAnsi"/>
                <w:b/>
                <w:lang w:val="hr-HR"/>
              </w:rPr>
              <w:t>5</w:t>
            </w:r>
            <w:r w:rsidR="00F31E00">
              <w:rPr>
                <w:rFonts w:eastAsia="Times New Roman" w:cstheme="minorHAnsi"/>
                <w:b/>
                <w:lang w:val="hr-HR"/>
              </w:rPr>
              <w:t>6.000,00</w:t>
            </w:r>
          </w:p>
        </w:tc>
      </w:tr>
    </w:tbl>
    <w:p w:rsidR="00596407" w:rsidRPr="00596407" w:rsidRDefault="00596407" w:rsidP="00596407">
      <w:pPr>
        <w:widowControl w:val="0"/>
        <w:tabs>
          <w:tab w:val="center" w:pos="4153"/>
          <w:tab w:val="right" w:pos="8306"/>
        </w:tabs>
        <w:spacing w:before="120" w:after="120" w:line="240" w:lineRule="atLeast"/>
        <w:jc w:val="center"/>
        <w:rPr>
          <w:rFonts w:eastAsia="Times New Roman" w:cstheme="minorHAnsi"/>
          <w:b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596407" w:rsidRPr="00596407" w:rsidRDefault="00596407" w:rsidP="00596407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>Hardverska i softverska oprema: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na strani Korisnika hardversku, softversku i mrežnu opremu će osigurati </w:t>
      </w:r>
      <w:r w:rsidR="00F31E00">
        <w:rPr>
          <w:rFonts w:eastAsia="Times New Roman" w:cstheme="minorHAnsi"/>
          <w:sz w:val="20"/>
          <w:szCs w:val="20"/>
          <w:lang w:val="hr-HR"/>
        </w:rPr>
        <w:t>korisnici</w:t>
      </w:r>
    </w:p>
    <w:p w:rsidR="00596407" w:rsidRPr="00596407" w:rsidRDefault="00596407" w:rsidP="00596407">
      <w:pPr>
        <w:widowControl w:val="0"/>
        <w:numPr>
          <w:ilvl w:val="0"/>
          <w:numId w:val="28"/>
        </w:numPr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596407">
        <w:rPr>
          <w:rFonts w:eastAsia="Times New Roman" w:cstheme="minorHAnsi"/>
          <w:sz w:val="20"/>
          <w:szCs w:val="20"/>
          <w:lang w:val="hr-HR"/>
        </w:rPr>
        <w:t xml:space="preserve">hardversku i softversku infrastrukturu za razvoj aplikacija osigurat će </w:t>
      </w:r>
      <w:r w:rsidR="00F31E00">
        <w:rPr>
          <w:rFonts w:eastAsia="Times New Roman" w:cstheme="minorHAnsi"/>
          <w:sz w:val="20"/>
          <w:szCs w:val="20"/>
          <w:lang w:val="hr-HR"/>
        </w:rPr>
        <w:t>Projektni tim</w:t>
      </w:r>
      <w:r w:rsidRPr="00596407">
        <w:rPr>
          <w:rFonts w:eastAsia="Times New Roman" w:cstheme="minorHAnsi"/>
          <w:sz w:val="20"/>
          <w:szCs w:val="20"/>
          <w:lang w:val="hr-HR"/>
        </w:rPr>
        <w:t xml:space="preserve"> </w:t>
      </w:r>
    </w:p>
    <w:p w:rsidR="00596407" w:rsidRPr="00596407" w:rsidRDefault="00596407" w:rsidP="007A54F6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i/>
          <w:sz w:val="20"/>
          <w:szCs w:val="20"/>
          <w:lang w:val="hr-HR"/>
        </w:rPr>
      </w:pPr>
    </w:p>
    <w:p w:rsidR="00771918" w:rsidRPr="00596407" w:rsidRDefault="00771918" w:rsidP="007826FF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C6A43" w:rsidRPr="00596407" w:rsidRDefault="001C6A43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sectPr w:rsidR="001C6A43" w:rsidRPr="00596407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B47" w:rsidRDefault="001D0B47" w:rsidP="00DD66E6">
      <w:pPr>
        <w:spacing w:after="0" w:line="240" w:lineRule="auto"/>
      </w:pPr>
      <w:r>
        <w:separator/>
      </w:r>
    </w:p>
  </w:endnote>
  <w:endnote w:type="continuationSeparator" w:id="0">
    <w:p w:rsidR="001D0B47" w:rsidRDefault="001D0B47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BA" w:rsidRDefault="00B87ABA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B87ABA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B87ABA" w:rsidRPr="00DD66E6" w:rsidRDefault="00B87ABA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1.1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B87ABA" w:rsidRPr="00DD66E6" w:rsidRDefault="00B87ABA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B87ABA" w:rsidRDefault="00B87ABA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B87ABA" w:rsidRDefault="00B87ABA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50744"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sdtContent>
          </w:sdt>
        </w:p>
        <w:p w:rsidR="00B87ABA" w:rsidRPr="00DD66E6" w:rsidRDefault="00B87ABA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B87ABA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B87ABA" w:rsidRPr="00DD66E6" w:rsidRDefault="00B87ABA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PB_2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B87ABA" w:rsidRPr="00DD66E6" w:rsidRDefault="00B87ABA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B87ABA" w:rsidRPr="00DD66E6" w:rsidRDefault="00B87ABA" w:rsidP="00B87ABA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14.04.2014.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B87ABA" w:rsidRPr="00DD66E6" w:rsidRDefault="00B87ABA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B87ABA" w:rsidRDefault="00B87A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B47" w:rsidRDefault="001D0B47" w:rsidP="00DD66E6">
      <w:pPr>
        <w:spacing w:after="0" w:line="240" w:lineRule="auto"/>
      </w:pPr>
      <w:r>
        <w:separator/>
      </w:r>
    </w:p>
  </w:footnote>
  <w:footnote w:type="continuationSeparator" w:id="0">
    <w:p w:rsidR="001D0B47" w:rsidRDefault="001D0B47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ABA" w:rsidRDefault="00B87A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53D69" wp14:editId="6E41B697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</w:t>
    </w:r>
    <w:proofErr w:type="spellStart"/>
    <w:proofErr w:type="gram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proofErr w:type="gramEnd"/>
    <w:r w:rsidRPr="00DD66E6"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BE0B1C"/>
    <w:multiLevelType w:val="hybridMultilevel"/>
    <w:tmpl w:val="B5867B3E"/>
    <w:lvl w:ilvl="0" w:tplc="C9E603E4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4"/>
  </w:num>
  <w:num w:numId="4">
    <w:abstractNumId w:val="20"/>
  </w:num>
  <w:num w:numId="5">
    <w:abstractNumId w:val="7"/>
  </w:num>
  <w:num w:numId="6">
    <w:abstractNumId w:val="27"/>
  </w:num>
  <w:num w:numId="7">
    <w:abstractNumId w:val="24"/>
  </w:num>
  <w:num w:numId="8">
    <w:abstractNumId w:val="6"/>
  </w:num>
  <w:num w:numId="9">
    <w:abstractNumId w:val="2"/>
  </w:num>
  <w:num w:numId="10">
    <w:abstractNumId w:val="11"/>
  </w:num>
  <w:num w:numId="11">
    <w:abstractNumId w:val="23"/>
  </w:num>
  <w:num w:numId="12">
    <w:abstractNumId w:val="8"/>
  </w:num>
  <w:num w:numId="13">
    <w:abstractNumId w:val="12"/>
  </w:num>
  <w:num w:numId="14">
    <w:abstractNumId w:val="26"/>
  </w:num>
  <w:num w:numId="15">
    <w:abstractNumId w:val="17"/>
  </w:num>
  <w:num w:numId="16">
    <w:abstractNumId w:val="9"/>
  </w:num>
  <w:num w:numId="17">
    <w:abstractNumId w:val="13"/>
  </w:num>
  <w:num w:numId="18">
    <w:abstractNumId w:val="15"/>
  </w:num>
  <w:num w:numId="19">
    <w:abstractNumId w:val="10"/>
  </w:num>
  <w:num w:numId="20">
    <w:abstractNumId w:val="16"/>
  </w:num>
  <w:num w:numId="21">
    <w:abstractNumId w:val="0"/>
  </w:num>
  <w:num w:numId="22">
    <w:abstractNumId w:val="18"/>
  </w:num>
  <w:num w:numId="23">
    <w:abstractNumId w:val="25"/>
  </w:num>
  <w:num w:numId="24">
    <w:abstractNumId w:val="14"/>
  </w:num>
  <w:num w:numId="25">
    <w:abstractNumId w:val="5"/>
  </w:num>
  <w:num w:numId="26">
    <w:abstractNumId w:val="29"/>
  </w:num>
  <w:num w:numId="27">
    <w:abstractNumId w:val="3"/>
  </w:num>
  <w:num w:numId="28">
    <w:abstractNumId w:val="21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7749C"/>
    <w:rsid w:val="000E06E2"/>
    <w:rsid w:val="000F59DC"/>
    <w:rsid w:val="001722F7"/>
    <w:rsid w:val="00180EA2"/>
    <w:rsid w:val="00186D12"/>
    <w:rsid w:val="001C6A43"/>
    <w:rsid w:val="001D0B47"/>
    <w:rsid w:val="001E6E6D"/>
    <w:rsid w:val="00204B15"/>
    <w:rsid w:val="00225417"/>
    <w:rsid w:val="00233C40"/>
    <w:rsid w:val="00274B26"/>
    <w:rsid w:val="002944D3"/>
    <w:rsid w:val="003210AF"/>
    <w:rsid w:val="00330DD7"/>
    <w:rsid w:val="003367A7"/>
    <w:rsid w:val="003830DB"/>
    <w:rsid w:val="003B437A"/>
    <w:rsid w:val="003F13CE"/>
    <w:rsid w:val="004252D6"/>
    <w:rsid w:val="0043040A"/>
    <w:rsid w:val="004528D0"/>
    <w:rsid w:val="004542BC"/>
    <w:rsid w:val="00530817"/>
    <w:rsid w:val="00556FD3"/>
    <w:rsid w:val="0056241C"/>
    <w:rsid w:val="005803BC"/>
    <w:rsid w:val="00580546"/>
    <w:rsid w:val="00592913"/>
    <w:rsid w:val="005940BD"/>
    <w:rsid w:val="00596407"/>
    <w:rsid w:val="005C173D"/>
    <w:rsid w:val="00635FA5"/>
    <w:rsid w:val="00650183"/>
    <w:rsid w:val="006811C6"/>
    <w:rsid w:val="0069006E"/>
    <w:rsid w:val="006A2294"/>
    <w:rsid w:val="006B4949"/>
    <w:rsid w:val="00721FF5"/>
    <w:rsid w:val="0076005C"/>
    <w:rsid w:val="00771918"/>
    <w:rsid w:val="007826FF"/>
    <w:rsid w:val="007A54F6"/>
    <w:rsid w:val="00810EA0"/>
    <w:rsid w:val="0088759A"/>
    <w:rsid w:val="00927464"/>
    <w:rsid w:val="00936CA9"/>
    <w:rsid w:val="00937CAF"/>
    <w:rsid w:val="00987D50"/>
    <w:rsid w:val="009A6004"/>
    <w:rsid w:val="009E0631"/>
    <w:rsid w:val="009E4BC4"/>
    <w:rsid w:val="00A02A2F"/>
    <w:rsid w:val="00A10822"/>
    <w:rsid w:val="00A451C2"/>
    <w:rsid w:val="00AA1E76"/>
    <w:rsid w:val="00AD2E59"/>
    <w:rsid w:val="00B106FE"/>
    <w:rsid w:val="00B1357F"/>
    <w:rsid w:val="00B50744"/>
    <w:rsid w:val="00B63C26"/>
    <w:rsid w:val="00B72446"/>
    <w:rsid w:val="00B87ABA"/>
    <w:rsid w:val="00B90850"/>
    <w:rsid w:val="00BD5C0D"/>
    <w:rsid w:val="00C10D9E"/>
    <w:rsid w:val="00C141E0"/>
    <w:rsid w:val="00C17796"/>
    <w:rsid w:val="00C23A90"/>
    <w:rsid w:val="00C5005B"/>
    <w:rsid w:val="00C739A4"/>
    <w:rsid w:val="00C93852"/>
    <w:rsid w:val="00CA5EEE"/>
    <w:rsid w:val="00D366DD"/>
    <w:rsid w:val="00D44E46"/>
    <w:rsid w:val="00D53FB9"/>
    <w:rsid w:val="00D65903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37D1C"/>
    <w:rsid w:val="00E6061A"/>
    <w:rsid w:val="00E857CA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C696-4463-4C3B-B509-25BA6F5D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3</cp:revision>
  <dcterms:created xsi:type="dcterms:W3CDTF">2014-04-13T18:07:00Z</dcterms:created>
  <dcterms:modified xsi:type="dcterms:W3CDTF">2014-04-13T18:22:00Z</dcterms:modified>
</cp:coreProperties>
</file>